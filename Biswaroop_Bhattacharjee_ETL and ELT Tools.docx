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1BC01" w14:textId="2BC1C203" w:rsidR="00F82C95" w:rsidRPr="00D4036E" w:rsidRDefault="00C7558D" w:rsidP="00C7558D">
      <w:pPr>
        <w:jc w:val="center"/>
        <w:rPr>
          <w:rFonts w:ascii="Times New Roman" w:hAnsi="Times New Roman" w:cs="Times New Roman"/>
          <w:b/>
          <w:bCs/>
          <w:color w:val="000000" w:themeColor="text1"/>
          <w:sz w:val="24"/>
          <w:szCs w:val="24"/>
          <w:u w:val="single"/>
          <w:rPrChange w:id="0" w:author="Bhattacharjee, Biswaroop" w:date="2022-09-20T17:41:00Z">
            <w:rPr>
              <w:rFonts w:ascii="Times New Roman" w:hAnsi="Times New Roman" w:cs="Times New Roman"/>
              <w:b/>
              <w:bCs/>
              <w:color w:val="000000" w:themeColor="text1"/>
              <w:sz w:val="36"/>
              <w:szCs w:val="36"/>
              <w:u w:val="single"/>
            </w:rPr>
          </w:rPrChange>
        </w:rPr>
      </w:pPr>
      <w:r w:rsidRPr="00D4036E">
        <w:rPr>
          <w:rFonts w:ascii="Times New Roman" w:hAnsi="Times New Roman" w:cs="Times New Roman"/>
          <w:b/>
          <w:bCs/>
          <w:color w:val="000000" w:themeColor="text1"/>
          <w:sz w:val="24"/>
          <w:szCs w:val="24"/>
          <w:u w:val="single"/>
          <w:rPrChange w:id="1" w:author="Bhattacharjee, Biswaroop" w:date="2022-09-20T17:41:00Z">
            <w:rPr>
              <w:rFonts w:ascii="Times New Roman" w:hAnsi="Times New Roman" w:cs="Times New Roman"/>
              <w:b/>
              <w:bCs/>
              <w:color w:val="000000" w:themeColor="text1"/>
              <w:sz w:val="36"/>
              <w:szCs w:val="36"/>
              <w:u w:val="single"/>
            </w:rPr>
          </w:rPrChange>
        </w:rPr>
        <w:t>ETL Tools</w:t>
      </w:r>
    </w:p>
    <w:p w14:paraId="6891C907" w14:textId="3CD9BC47" w:rsidR="00C7558D" w:rsidRPr="00D4036E" w:rsidRDefault="00C7558D" w:rsidP="00C7558D">
      <w:pPr>
        <w:pStyle w:val="ListParagraph"/>
        <w:numPr>
          <w:ilvl w:val="0"/>
          <w:numId w:val="1"/>
        </w:numPr>
        <w:jc w:val="both"/>
        <w:rPr>
          <w:rFonts w:ascii="Times New Roman" w:hAnsi="Times New Roman" w:cs="Times New Roman"/>
          <w:color w:val="000000" w:themeColor="text1"/>
          <w:sz w:val="24"/>
          <w:szCs w:val="24"/>
          <w:rPrChange w:id="2"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
        <w:t>I</w:t>
      </w:r>
      <w:r w:rsidRPr="00D4036E">
        <w:rPr>
          <w:rFonts w:ascii="Times New Roman" w:hAnsi="Times New Roman" w:cs="Times New Roman"/>
          <w:color w:val="000000" w:themeColor="text1"/>
          <w:sz w:val="24"/>
          <w:szCs w:val="24"/>
          <w:rPrChange w:id="3" w:author="Bhattacharjee, Biswaroop" w:date="2022-09-20T17:41:00Z">
            <w:rPr>
              <w:rFonts w:ascii="Times New Roman" w:hAnsi="Times New Roman" w:cs="Times New Roman"/>
              <w:color w:val="000000" w:themeColor="text1"/>
              <w:sz w:val="24"/>
              <w:szCs w:val="24"/>
            </w:rPr>
          </w:rPrChange>
        </w:rPr>
        <w:t xml:space="preserve">nformatica PowerCenter: </w:t>
      </w:r>
      <w:r w:rsidRPr="00D4036E">
        <w:rPr>
          <w:rFonts w:ascii="Times New Roman" w:hAnsi="Times New Roman" w:cs="Times New Roman"/>
          <w:color w:val="000000" w:themeColor="text1"/>
          <w:sz w:val="24"/>
          <w:szCs w:val="24"/>
          <w:shd w:val="clear" w:color="auto" w:fill="FFFFFF"/>
          <w:rPrChange w:id="4" w:author="Bhattacharjee, Biswaroop" w:date="2022-09-20T17:41:00Z">
            <w:rPr>
              <w:rFonts w:ascii="Times New Roman" w:hAnsi="Times New Roman" w:cs="Times New Roman"/>
              <w:color w:val="000000" w:themeColor="text1"/>
              <w:sz w:val="24"/>
              <w:szCs w:val="24"/>
              <w:shd w:val="clear" w:color="auto" w:fill="FFFFFF"/>
            </w:rPr>
          </w:rPrChange>
        </w:rPr>
        <w:t>PowerCenter is a product that was developed by Informatica for data integration. It supports the data integration lifecycle and delivers critical data and values to the business.</w:t>
      </w:r>
    </w:p>
    <w:p w14:paraId="1AE72A9E" w14:textId="77777777" w:rsidR="00C7558D" w:rsidRPr="00D4036E" w:rsidRDefault="00C7558D" w:rsidP="00C7558D">
      <w:pPr>
        <w:shd w:val="clear" w:color="auto" w:fill="FFFFFF"/>
        <w:spacing w:after="0" w:line="240" w:lineRule="auto"/>
        <w:ind w:firstLine="720"/>
        <w:jc w:val="both"/>
        <w:rPr>
          <w:rFonts w:ascii="Times New Roman" w:eastAsia="Times New Roman" w:hAnsi="Times New Roman" w:cs="Times New Roman"/>
          <w:color w:val="000000" w:themeColor="text1"/>
          <w:sz w:val="24"/>
          <w:szCs w:val="24"/>
          <w:rPrChange w:id="5"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b/>
          <w:bCs/>
          <w:color w:val="000000" w:themeColor="text1"/>
          <w:sz w:val="24"/>
          <w:szCs w:val="24"/>
          <w:bdr w:val="none" w:sz="0" w:space="0" w:color="auto" w:frame="1"/>
          <w:rPrChange w:id="6" w:author="Bhattacharjee, Biswaroop" w:date="2022-09-20T17:41:00Z">
            <w:rPr>
              <w:rFonts w:ascii="Times New Roman" w:eastAsia="Times New Roman" w:hAnsi="Times New Roman" w:cs="Times New Roman"/>
              <w:b/>
              <w:bCs/>
              <w:color w:val="000000" w:themeColor="text1"/>
              <w:sz w:val="24"/>
              <w:szCs w:val="24"/>
              <w:bdr w:val="none" w:sz="0" w:space="0" w:color="auto" w:frame="1"/>
            </w:rPr>
          </w:rPrChange>
        </w:rPr>
        <w:t>Key Features:</w:t>
      </w:r>
    </w:p>
    <w:p w14:paraId="315AAD4A" w14:textId="77777777" w:rsidR="00C7558D" w:rsidRPr="00D4036E" w:rsidRDefault="00C7558D" w:rsidP="00C7558D">
      <w:pPr>
        <w:numPr>
          <w:ilvl w:val="0"/>
          <w:numId w:val="2"/>
        </w:numPr>
        <w:shd w:val="clear" w:color="auto" w:fill="FFFFFF"/>
        <w:spacing w:after="0" w:line="240" w:lineRule="auto"/>
        <w:ind w:left="1440"/>
        <w:jc w:val="both"/>
        <w:rPr>
          <w:rFonts w:ascii="Times New Roman" w:eastAsia="Times New Roman" w:hAnsi="Times New Roman" w:cs="Times New Roman"/>
          <w:color w:val="000000" w:themeColor="text1"/>
          <w:sz w:val="24"/>
          <w:szCs w:val="24"/>
          <w:rPrChange w:id="7"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8" w:author="Bhattacharjee, Biswaroop" w:date="2022-09-20T17:41:00Z">
            <w:rPr>
              <w:rFonts w:ascii="Times New Roman" w:eastAsia="Times New Roman" w:hAnsi="Times New Roman" w:cs="Times New Roman"/>
              <w:color w:val="000000" w:themeColor="text1"/>
              <w:sz w:val="24"/>
              <w:szCs w:val="24"/>
            </w:rPr>
          </w:rPrChange>
        </w:rPr>
        <w:t>PowerCenter is a commercially licensed tool.</w:t>
      </w:r>
    </w:p>
    <w:p w14:paraId="7EB6CB11" w14:textId="77777777" w:rsidR="00C7558D" w:rsidRPr="00D4036E" w:rsidRDefault="00C7558D" w:rsidP="00C7558D">
      <w:pPr>
        <w:numPr>
          <w:ilvl w:val="0"/>
          <w:numId w:val="2"/>
        </w:numPr>
        <w:shd w:val="clear" w:color="auto" w:fill="FFFFFF"/>
        <w:spacing w:after="0" w:line="240" w:lineRule="auto"/>
        <w:ind w:left="1440"/>
        <w:jc w:val="both"/>
        <w:rPr>
          <w:rFonts w:ascii="Times New Roman" w:eastAsia="Times New Roman" w:hAnsi="Times New Roman" w:cs="Times New Roman"/>
          <w:color w:val="000000" w:themeColor="text1"/>
          <w:sz w:val="24"/>
          <w:szCs w:val="24"/>
          <w:rPrChange w:id="9"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10" w:author="Bhattacharjee, Biswaroop" w:date="2022-09-20T17:41:00Z">
            <w:rPr>
              <w:rFonts w:ascii="Times New Roman" w:eastAsia="Times New Roman" w:hAnsi="Times New Roman" w:cs="Times New Roman"/>
              <w:color w:val="000000" w:themeColor="text1"/>
              <w:sz w:val="24"/>
              <w:szCs w:val="24"/>
            </w:rPr>
          </w:rPrChange>
        </w:rPr>
        <w:t>It is a readily available tool and has easy training modules.</w:t>
      </w:r>
    </w:p>
    <w:p w14:paraId="45994D8D" w14:textId="77777777" w:rsidR="00C7558D" w:rsidRPr="00D4036E" w:rsidRDefault="00C7558D" w:rsidP="00C7558D">
      <w:pPr>
        <w:numPr>
          <w:ilvl w:val="0"/>
          <w:numId w:val="2"/>
        </w:numPr>
        <w:shd w:val="clear" w:color="auto" w:fill="FFFFFF"/>
        <w:spacing w:after="0" w:line="240" w:lineRule="auto"/>
        <w:ind w:left="1440"/>
        <w:jc w:val="both"/>
        <w:rPr>
          <w:rFonts w:ascii="Times New Roman" w:eastAsia="Times New Roman" w:hAnsi="Times New Roman" w:cs="Times New Roman"/>
          <w:color w:val="000000" w:themeColor="text1"/>
          <w:sz w:val="24"/>
          <w:szCs w:val="24"/>
          <w:rPrChange w:id="11"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12" w:author="Bhattacharjee, Biswaroop" w:date="2022-09-20T17:41:00Z">
            <w:rPr>
              <w:rFonts w:ascii="Times New Roman" w:eastAsia="Times New Roman" w:hAnsi="Times New Roman" w:cs="Times New Roman"/>
              <w:color w:val="000000" w:themeColor="text1"/>
              <w:sz w:val="24"/>
              <w:szCs w:val="24"/>
            </w:rPr>
          </w:rPrChange>
        </w:rPr>
        <w:t>It supports data analysis, application migration and data warehousing.</w:t>
      </w:r>
    </w:p>
    <w:p w14:paraId="2540F629" w14:textId="6085FACA" w:rsidR="00C7558D" w:rsidRPr="00D4036E" w:rsidRDefault="00C7558D" w:rsidP="00C7558D">
      <w:pPr>
        <w:numPr>
          <w:ilvl w:val="0"/>
          <w:numId w:val="2"/>
        </w:numPr>
        <w:shd w:val="clear" w:color="auto" w:fill="FFFFFF"/>
        <w:spacing w:after="0" w:line="240" w:lineRule="auto"/>
        <w:ind w:left="1440"/>
        <w:jc w:val="both"/>
        <w:rPr>
          <w:rFonts w:ascii="Times New Roman" w:eastAsia="Times New Roman" w:hAnsi="Times New Roman" w:cs="Times New Roman"/>
          <w:color w:val="000000" w:themeColor="text1"/>
          <w:sz w:val="24"/>
          <w:szCs w:val="24"/>
          <w:rPrChange w:id="13"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14" w:author="Bhattacharjee, Biswaroop" w:date="2022-09-20T17:41:00Z">
            <w:rPr>
              <w:rFonts w:ascii="Times New Roman" w:eastAsia="Times New Roman" w:hAnsi="Times New Roman" w:cs="Times New Roman"/>
              <w:color w:val="000000" w:themeColor="text1"/>
              <w:sz w:val="24"/>
              <w:szCs w:val="24"/>
            </w:rPr>
          </w:rPrChange>
        </w:rPr>
        <w:t>PowerCenter connects various cloud applications and is hosted by Amazon Web Services and Microsoft Azure.</w:t>
      </w:r>
    </w:p>
    <w:p w14:paraId="0EF310C5" w14:textId="10BB4963" w:rsidR="00C7558D" w:rsidRPr="00D4036E" w:rsidRDefault="00C7558D" w:rsidP="00C7558D">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themeColor="text1"/>
          <w:sz w:val="24"/>
          <w:szCs w:val="24"/>
          <w:rPrChange w:id="15"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16" w:author="Bhattacharjee, Biswaroop" w:date="2022-09-20T17:41:00Z">
            <w:rPr>
              <w:rFonts w:ascii="Times New Roman" w:eastAsia="Times New Roman" w:hAnsi="Times New Roman" w:cs="Times New Roman"/>
              <w:color w:val="000000" w:themeColor="text1"/>
              <w:sz w:val="24"/>
              <w:szCs w:val="24"/>
            </w:rPr>
          </w:rPrChange>
        </w:rPr>
        <w:t xml:space="preserve">Oracle Data Integrator: </w:t>
      </w:r>
      <w:r w:rsidRPr="00D4036E">
        <w:rPr>
          <w:rFonts w:ascii="Times New Roman" w:hAnsi="Times New Roman" w:cs="Times New Roman"/>
          <w:color w:val="000000" w:themeColor="text1"/>
          <w:sz w:val="24"/>
          <w:szCs w:val="24"/>
          <w:shd w:val="clear" w:color="auto" w:fill="FFFFFF"/>
          <w:rPrChange w:id="17" w:author="Bhattacharjee, Biswaroop" w:date="2022-09-20T17:41:00Z">
            <w:rPr>
              <w:rFonts w:ascii="Times New Roman" w:hAnsi="Times New Roman" w:cs="Times New Roman"/>
              <w:color w:val="000000" w:themeColor="text1"/>
              <w:sz w:val="24"/>
              <w:szCs w:val="24"/>
              <w:shd w:val="clear" w:color="auto" w:fill="FFFFFF"/>
            </w:rPr>
          </w:rPrChange>
        </w:rPr>
        <w:t>Oracle Data Integrator (ODI) is a graphical environment to build and manage data integration. This product is suitable for large organizations which have frequent migration requirement.</w:t>
      </w:r>
    </w:p>
    <w:p w14:paraId="72CA2BD0" w14:textId="77777777" w:rsidR="00C7558D" w:rsidRPr="00D4036E" w:rsidRDefault="00C7558D" w:rsidP="00C7558D">
      <w:pPr>
        <w:shd w:val="clear" w:color="auto" w:fill="FFFFFF"/>
        <w:spacing w:after="0" w:line="240" w:lineRule="auto"/>
        <w:ind w:firstLine="720"/>
        <w:jc w:val="both"/>
        <w:rPr>
          <w:rFonts w:ascii="Times New Roman" w:eastAsia="Times New Roman" w:hAnsi="Times New Roman" w:cs="Times New Roman"/>
          <w:b/>
          <w:bCs/>
          <w:color w:val="000000" w:themeColor="text1"/>
          <w:sz w:val="24"/>
          <w:szCs w:val="24"/>
          <w:bdr w:val="none" w:sz="0" w:space="0" w:color="auto" w:frame="1"/>
          <w:rPrChange w:id="18" w:author="Bhattacharjee, Biswaroop" w:date="2022-09-20T17:41:00Z">
            <w:rPr>
              <w:rFonts w:ascii="Times New Roman" w:eastAsia="Times New Roman" w:hAnsi="Times New Roman" w:cs="Times New Roman"/>
              <w:b/>
              <w:bCs/>
              <w:color w:val="000000" w:themeColor="text1"/>
              <w:sz w:val="24"/>
              <w:szCs w:val="24"/>
              <w:bdr w:val="none" w:sz="0" w:space="0" w:color="auto" w:frame="1"/>
            </w:rPr>
          </w:rPrChange>
        </w:rPr>
      </w:pPr>
    </w:p>
    <w:p w14:paraId="1A7FC0B6" w14:textId="44AB1825" w:rsidR="00C7558D" w:rsidRPr="00D4036E" w:rsidRDefault="00C7558D" w:rsidP="00C7558D">
      <w:pPr>
        <w:shd w:val="clear" w:color="auto" w:fill="FFFFFF"/>
        <w:spacing w:after="0" w:line="240" w:lineRule="auto"/>
        <w:ind w:firstLine="720"/>
        <w:jc w:val="both"/>
        <w:rPr>
          <w:rFonts w:ascii="Times New Roman" w:eastAsia="Times New Roman" w:hAnsi="Times New Roman" w:cs="Times New Roman"/>
          <w:color w:val="000000" w:themeColor="text1"/>
          <w:sz w:val="24"/>
          <w:szCs w:val="24"/>
          <w:rPrChange w:id="19"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b/>
          <w:bCs/>
          <w:color w:val="000000" w:themeColor="text1"/>
          <w:sz w:val="24"/>
          <w:szCs w:val="24"/>
          <w:bdr w:val="none" w:sz="0" w:space="0" w:color="auto" w:frame="1"/>
          <w:rPrChange w:id="20" w:author="Bhattacharjee, Biswaroop" w:date="2022-09-20T17:41:00Z">
            <w:rPr>
              <w:rFonts w:ascii="Times New Roman" w:eastAsia="Times New Roman" w:hAnsi="Times New Roman" w:cs="Times New Roman"/>
              <w:b/>
              <w:bCs/>
              <w:color w:val="000000" w:themeColor="text1"/>
              <w:sz w:val="24"/>
              <w:szCs w:val="24"/>
              <w:bdr w:val="none" w:sz="0" w:space="0" w:color="auto" w:frame="1"/>
            </w:rPr>
          </w:rPrChange>
        </w:rPr>
        <w:t>Key Features</w:t>
      </w:r>
      <w:r w:rsidRPr="00D4036E">
        <w:rPr>
          <w:rFonts w:ascii="Times New Roman" w:eastAsia="Times New Roman" w:hAnsi="Times New Roman" w:cs="Times New Roman"/>
          <w:color w:val="000000" w:themeColor="text1"/>
          <w:sz w:val="24"/>
          <w:szCs w:val="24"/>
          <w:rPrChange w:id="21" w:author="Bhattacharjee, Biswaroop" w:date="2022-09-20T17:41:00Z">
            <w:rPr>
              <w:rFonts w:ascii="Times New Roman" w:eastAsia="Times New Roman" w:hAnsi="Times New Roman" w:cs="Times New Roman"/>
              <w:color w:val="000000" w:themeColor="text1"/>
              <w:sz w:val="24"/>
              <w:szCs w:val="24"/>
            </w:rPr>
          </w:rPrChange>
        </w:rPr>
        <w:t>:</w:t>
      </w:r>
    </w:p>
    <w:p w14:paraId="3210BB8B" w14:textId="77777777" w:rsidR="00C7558D" w:rsidRPr="00D4036E" w:rsidRDefault="00C7558D" w:rsidP="00C7558D">
      <w:pPr>
        <w:numPr>
          <w:ilvl w:val="0"/>
          <w:numId w:val="3"/>
        </w:numPr>
        <w:shd w:val="clear" w:color="auto" w:fill="FFFFFF"/>
        <w:spacing w:after="0" w:line="240" w:lineRule="auto"/>
        <w:ind w:left="1440"/>
        <w:jc w:val="both"/>
        <w:rPr>
          <w:rFonts w:ascii="Times New Roman" w:eastAsia="Times New Roman" w:hAnsi="Times New Roman" w:cs="Times New Roman"/>
          <w:color w:val="000000" w:themeColor="text1"/>
          <w:sz w:val="24"/>
          <w:szCs w:val="24"/>
          <w:rPrChange w:id="22"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23" w:author="Bhattacharjee, Biswaroop" w:date="2022-09-20T17:41:00Z">
            <w:rPr>
              <w:rFonts w:ascii="Times New Roman" w:eastAsia="Times New Roman" w:hAnsi="Times New Roman" w:cs="Times New Roman"/>
              <w:color w:val="000000" w:themeColor="text1"/>
              <w:sz w:val="24"/>
              <w:szCs w:val="24"/>
            </w:rPr>
          </w:rPrChange>
        </w:rPr>
        <w:t>Oracle Data Integrator is a commercial licensed RTL tool.</w:t>
      </w:r>
    </w:p>
    <w:p w14:paraId="46F78A87" w14:textId="77777777" w:rsidR="00C7558D" w:rsidRPr="00D4036E" w:rsidRDefault="00C7558D" w:rsidP="00C7558D">
      <w:pPr>
        <w:numPr>
          <w:ilvl w:val="0"/>
          <w:numId w:val="3"/>
        </w:numPr>
        <w:shd w:val="clear" w:color="auto" w:fill="FFFFFF"/>
        <w:spacing w:after="0" w:line="240" w:lineRule="auto"/>
        <w:ind w:left="1440"/>
        <w:jc w:val="both"/>
        <w:rPr>
          <w:rFonts w:ascii="Times New Roman" w:eastAsia="Times New Roman" w:hAnsi="Times New Roman" w:cs="Times New Roman"/>
          <w:color w:val="000000" w:themeColor="text1"/>
          <w:sz w:val="24"/>
          <w:szCs w:val="24"/>
          <w:rPrChange w:id="24"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25" w:author="Bhattacharjee, Biswaroop" w:date="2022-09-20T17:41:00Z">
            <w:rPr>
              <w:rFonts w:ascii="Times New Roman" w:eastAsia="Times New Roman" w:hAnsi="Times New Roman" w:cs="Times New Roman"/>
              <w:color w:val="000000" w:themeColor="text1"/>
              <w:sz w:val="24"/>
              <w:szCs w:val="24"/>
            </w:rPr>
          </w:rPrChange>
        </w:rPr>
        <w:t>Improves user experience with the re-design of the flow-based interface.</w:t>
      </w:r>
    </w:p>
    <w:p w14:paraId="218A3E61" w14:textId="77777777" w:rsidR="00C7558D" w:rsidRPr="00D4036E" w:rsidRDefault="00C7558D" w:rsidP="00C7558D">
      <w:pPr>
        <w:numPr>
          <w:ilvl w:val="0"/>
          <w:numId w:val="3"/>
        </w:numPr>
        <w:shd w:val="clear" w:color="auto" w:fill="FFFFFF"/>
        <w:spacing w:after="0" w:line="240" w:lineRule="auto"/>
        <w:ind w:left="1440"/>
        <w:jc w:val="both"/>
        <w:rPr>
          <w:rFonts w:ascii="Times New Roman" w:eastAsia="Times New Roman" w:hAnsi="Times New Roman" w:cs="Times New Roman"/>
          <w:color w:val="000000" w:themeColor="text1"/>
          <w:sz w:val="24"/>
          <w:szCs w:val="24"/>
          <w:rPrChange w:id="26"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27" w:author="Bhattacharjee, Biswaroop" w:date="2022-09-20T17:41:00Z">
            <w:rPr>
              <w:rFonts w:ascii="Times New Roman" w:eastAsia="Times New Roman" w:hAnsi="Times New Roman" w:cs="Times New Roman"/>
              <w:color w:val="000000" w:themeColor="text1"/>
              <w:sz w:val="24"/>
              <w:szCs w:val="24"/>
            </w:rPr>
          </w:rPrChange>
        </w:rPr>
        <w:t>It supports the declarative design approach for data transformation and integration process.</w:t>
      </w:r>
    </w:p>
    <w:p w14:paraId="4F87C0D7" w14:textId="77777777" w:rsidR="00C7558D" w:rsidRPr="00D4036E" w:rsidRDefault="00C7558D" w:rsidP="00C7558D">
      <w:pPr>
        <w:numPr>
          <w:ilvl w:val="0"/>
          <w:numId w:val="3"/>
        </w:numPr>
        <w:shd w:val="clear" w:color="auto" w:fill="FFFFFF"/>
        <w:spacing w:after="0" w:line="240" w:lineRule="auto"/>
        <w:ind w:left="1440"/>
        <w:jc w:val="both"/>
        <w:rPr>
          <w:rFonts w:ascii="Times New Roman" w:eastAsia="Times New Roman" w:hAnsi="Times New Roman" w:cs="Times New Roman"/>
          <w:color w:val="000000" w:themeColor="text1"/>
          <w:sz w:val="24"/>
          <w:szCs w:val="24"/>
          <w:rPrChange w:id="28"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29" w:author="Bhattacharjee, Biswaroop" w:date="2022-09-20T17:41:00Z">
            <w:rPr>
              <w:rFonts w:ascii="Times New Roman" w:eastAsia="Times New Roman" w:hAnsi="Times New Roman" w:cs="Times New Roman"/>
              <w:color w:val="000000" w:themeColor="text1"/>
              <w:sz w:val="24"/>
              <w:szCs w:val="24"/>
            </w:rPr>
          </w:rPrChange>
        </w:rPr>
        <w:t>Faster and simpler development and maintenance.</w:t>
      </w:r>
    </w:p>
    <w:p w14:paraId="25FDDB63" w14:textId="77777777" w:rsidR="00C7558D" w:rsidRPr="00D4036E" w:rsidRDefault="00C7558D" w:rsidP="00C7558D">
      <w:pPr>
        <w:numPr>
          <w:ilvl w:val="0"/>
          <w:numId w:val="3"/>
        </w:numPr>
        <w:shd w:val="clear" w:color="auto" w:fill="FFFFFF"/>
        <w:spacing w:after="0" w:line="240" w:lineRule="auto"/>
        <w:ind w:left="1440"/>
        <w:jc w:val="both"/>
        <w:rPr>
          <w:rFonts w:ascii="Times New Roman" w:eastAsia="Times New Roman" w:hAnsi="Times New Roman" w:cs="Times New Roman"/>
          <w:color w:val="000000" w:themeColor="text1"/>
          <w:sz w:val="24"/>
          <w:szCs w:val="24"/>
          <w:rPrChange w:id="30"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31" w:author="Bhattacharjee, Biswaroop" w:date="2022-09-20T17:41:00Z">
            <w:rPr>
              <w:rFonts w:ascii="Times New Roman" w:eastAsia="Times New Roman" w:hAnsi="Times New Roman" w:cs="Times New Roman"/>
              <w:color w:val="000000" w:themeColor="text1"/>
              <w:sz w:val="24"/>
              <w:szCs w:val="24"/>
            </w:rPr>
          </w:rPrChange>
        </w:rPr>
        <w:t>It automatically identifies faulty data and recycles it before moving into the target application.</w:t>
      </w:r>
    </w:p>
    <w:p w14:paraId="16D6324B" w14:textId="50FFCBBD" w:rsidR="00C7558D" w:rsidRPr="00D4036E" w:rsidRDefault="00C7558D" w:rsidP="00C7558D">
      <w:pPr>
        <w:numPr>
          <w:ilvl w:val="0"/>
          <w:numId w:val="3"/>
        </w:numPr>
        <w:shd w:val="clear" w:color="auto" w:fill="FFFFFF"/>
        <w:spacing w:after="0" w:line="240" w:lineRule="auto"/>
        <w:ind w:left="1440"/>
        <w:jc w:val="both"/>
        <w:rPr>
          <w:rFonts w:ascii="Times New Roman" w:eastAsia="Times New Roman" w:hAnsi="Times New Roman" w:cs="Times New Roman"/>
          <w:color w:val="000000" w:themeColor="text1"/>
          <w:sz w:val="24"/>
          <w:szCs w:val="24"/>
          <w:rPrChange w:id="32"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33" w:author="Bhattacharjee, Biswaroop" w:date="2022-09-20T17:41:00Z">
            <w:rPr>
              <w:rFonts w:ascii="Times New Roman" w:eastAsia="Times New Roman" w:hAnsi="Times New Roman" w:cs="Times New Roman"/>
              <w:color w:val="000000" w:themeColor="text1"/>
              <w:sz w:val="24"/>
              <w:szCs w:val="24"/>
            </w:rPr>
          </w:rPrChange>
        </w:rPr>
        <w:t>Oracle Data Integrator supports databases like IBM DB2, Teradata, Sybase, Netezza, Exadata, etc.</w:t>
      </w:r>
    </w:p>
    <w:p w14:paraId="0037F133" w14:textId="5484AC4B" w:rsidR="00C7558D" w:rsidRPr="00D4036E" w:rsidRDefault="00C7558D" w:rsidP="00C7558D">
      <w:pPr>
        <w:shd w:val="clear" w:color="auto" w:fill="FFFFFF"/>
        <w:spacing w:after="0" w:line="240" w:lineRule="auto"/>
        <w:jc w:val="both"/>
        <w:rPr>
          <w:rFonts w:ascii="Times New Roman" w:eastAsia="Times New Roman" w:hAnsi="Times New Roman" w:cs="Times New Roman"/>
          <w:color w:val="000000" w:themeColor="text1"/>
          <w:sz w:val="24"/>
          <w:szCs w:val="24"/>
          <w:rPrChange w:id="34" w:author="Bhattacharjee, Biswaroop" w:date="2022-09-20T17:41:00Z">
            <w:rPr>
              <w:rFonts w:ascii="Times New Roman" w:eastAsia="Times New Roman" w:hAnsi="Times New Roman" w:cs="Times New Roman"/>
              <w:color w:val="000000" w:themeColor="text1"/>
              <w:sz w:val="24"/>
              <w:szCs w:val="24"/>
            </w:rPr>
          </w:rPrChange>
        </w:rPr>
      </w:pPr>
    </w:p>
    <w:p w14:paraId="4A5E302F" w14:textId="6A212332" w:rsidR="00C7558D" w:rsidRPr="00D4036E" w:rsidRDefault="00C7558D" w:rsidP="00C7558D">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themeColor="text1"/>
          <w:sz w:val="24"/>
          <w:szCs w:val="24"/>
          <w:rPrChange w:id="35"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36" w:author="Bhattacharjee, Biswaroop" w:date="2022-09-20T17:41:00Z">
            <w:rPr>
              <w:rFonts w:ascii="Times New Roman" w:eastAsia="Times New Roman" w:hAnsi="Times New Roman" w:cs="Times New Roman"/>
              <w:color w:val="000000" w:themeColor="text1"/>
              <w:sz w:val="24"/>
              <w:szCs w:val="24"/>
            </w:rPr>
          </w:rPrChange>
        </w:rPr>
        <w:t xml:space="preserve">MS – </w:t>
      </w:r>
      <w:del w:id="37" w:author="Bhattacharjee, Biswaroop" w:date="2022-09-20T17:39:00Z">
        <w:r w:rsidRPr="00D4036E" w:rsidDel="001D17B1">
          <w:rPr>
            <w:rFonts w:ascii="Times New Roman" w:eastAsia="Times New Roman" w:hAnsi="Times New Roman" w:cs="Times New Roman"/>
            <w:color w:val="000000" w:themeColor="text1"/>
            <w:sz w:val="24"/>
            <w:szCs w:val="24"/>
            <w:rPrChange w:id="38" w:author="Bhattacharjee, Biswaroop" w:date="2022-09-20T17:41:00Z">
              <w:rPr>
                <w:rFonts w:ascii="Times New Roman" w:eastAsia="Times New Roman" w:hAnsi="Times New Roman" w:cs="Times New Roman"/>
                <w:color w:val="000000" w:themeColor="text1"/>
                <w:sz w:val="24"/>
                <w:szCs w:val="24"/>
              </w:rPr>
            </w:rPrChange>
          </w:rPr>
          <w:delText xml:space="preserve">Sql </w:delText>
        </w:r>
      </w:del>
      <w:ins w:id="39" w:author="Bhattacharjee, Biswaroop" w:date="2022-09-20T17:39:00Z">
        <w:r w:rsidR="001D17B1" w:rsidRPr="00D4036E">
          <w:rPr>
            <w:rFonts w:ascii="Times New Roman" w:eastAsia="Times New Roman" w:hAnsi="Times New Roman" w:cs="Times New Roman"/>
            <w:color w:val="000000" w:themeColor="text1"/>
            <w:sz w:val="24"/>
            <w:szCs w:val="24"/>
            <w:rPrChange w:id="40" w:author="Bhattacharjee, Biswaroop" w:date="2022-09-20T17:41:00Z">
              <w:rPr>
                <w:rFonts w:ascii="Times New Roman" w:eastAsia="Times New Roman" w:hAnsi="Times New Roman" w:cs="Times New Roman"/>
                <w:color w:val="000000" w:themeColor="text1"/>
                <w:sz w:val="24"/>
                <w:szCs w:val="24"/>
              </w:rPr>
            </w:rPrChange>
          </w:rPr>
          <w:t>S</w:t>
        </w:r>
        <w:r w:rsidR="001D17B1" w:rsidRPr="00D4036E">
          <w:rPr>
            <w:rFonts w:ascii="Times New Roman" w:eastAsia="Times New Roman" w:hAnsi="Times New Roman" w:cs="Times New Roman"/>
            <w:color w:val="000000" w:themeColor="text1"/>
            <w:sz w:val="24"/>
            <w:szCs w:val="24"/>
            <w:rPrChange w:id="41" w:author="Bhattacharjee, Biswaroop" w:date="2022-09-20T17:41:00Z">
              <w:rPr>
                <w:rFonts w:ascii="Times New Roman" w:eastAsia="Times New Roman" w:hAnsi="Times New Roman" w:cs="Times New Roman"/>
                <w:color w:val="000000" w:themeColor="text1"/>
                <w:sz w:val="24"/>
                <w:szCs w:val="24"/>
              </w:rPr>
            </w:rPrChange>
          </w:rPr>
          <w:t>QL</w:t>
        </w:r>
        <w:r w:rsidR="001D17B1" w:rsidRPr="00D4036E">
          <w:rPr>
            <w:rFonts w:ascii="Times New Roman" w:eastAsia="Times New Roman" w:hAnsi="Times New Roman" w:cs="Times New Roman"/>
            <w:color w:val="000000" w:themeColor="text1"/>
            <w:sz w:val="24"/>
            <w:szCs w:val="24"/>
            <w:rPrChange w:id="42" w:author="Bhattacharjee, Biswaroop" w:date="2022-09-20T17:41:00Z">
              <w:rPr>
                <w:rFonts w:ascii="Times New Roman" w:eastAsia="Times New Roman" w:hAnsi="Times New Roman" w:cs="Times New Roman"/>
                <w:color w:val="000000" w:themeColor="text1"/>
                <w:sz w:val="24"/>
                <w:szCs w:val="24"/>
              </w:rPr>
            </w:rPrChange>
          </w:rPr>
          <w:t xml:space="preserve"> </w:t>
        </w:r>
      </w:ins>
      <w:r w:rsidRPr="00D4036E">
        <w:rPr>
          <w:rFonts w:ascii="Times New Roman" w:eastAsia="Times New Roman" w:hAnsi="Times New Roman" w:cs="Times New Roman"/>
          <w:color w:val="000000" w:themeColor="text1"/>
          <w:sz w:val="24"/>
          <w:szCs w:val="24"/>
          <w:rPrChange w:id="43" w:author="Bhattacharjee, Biswaroop" w:date="2022-09-20T17:41:00Z">
            <w:rPr>
              <w:rFonts w:ascii="Times New Roman" w:eastAsia="Times New Roman" w:hAnsi="Times New Roman" w:cs="Times New Roman"/>
              <w:color w:val="000000" w:themeColor="text1"/>
              <w:sz w:val="24"/>
              <w:szCs w:val="24"/>
            </w:rPr>
          </w:rPrChange>
        </w:rPr>
        <w:t xml:space="preserve">Server Integrated Server: </w:t>
      </w:r>
      <w:r w:rsidRPr="00D4036E">
        <w:rPr>
          <w:rFonts w:ascii="Times New Roman" w:hAnsi="Times New Roman" w:cs="Times New Roman"/>
          <w:color w:val="000000" w:themeColor="text1"/>
          <w:sz w:val="24"/>
          <w:szCs w:val="24"/>
          <w:shd w:val="clear" w:color="auto" w:fill="FFFFFF"/>
          <w:rPrChange w:id="44" w:author="Bhattacharjee, Biswaroop" w:date="2022-09-20T17:41:00Z">
            <w:rPr>
              <w:rFonts w:ascii="Times New Roman" w:hAnsi="Times New Roman" w:cs="Times New Roman"/>
              <w:color w:val="000000" w:themeColor="text1"/>
              <w:sz w:val="24"/>
              <w:szCs w:val="24"/>
              <w:shd w:val="clear" w:color="auto" w:fill="FFFFFF"/>
            </w:rPr>
          </w:rPrChange>
        </w:rPr>
        <w:t>SSIS is a product by Microsoft and was developed for data migration. The data integration is much faster as the integration process and data transformation is processed in the memory.</w:t>
      </w:r>
    </w:p>
    <w:p w14:paraId="31A055F7" w14:textId="6F0EC22A" w:rsidR="00C7558D" w:rsidRPr="00D4036E" w:rsidRDefault="00C7558D" w:rsidP="00C7558D">
      <w:pPr>
        <w:pStyle w:val="ListParagraph"/>
        <w:shd w:val="clear" w:color="auto" w:fill="FFFFFF"/>
        <w:spacing w:after="0" w:line="240" w:lineRule="auto"/>
        <w:jc w:val="both"/>
        <w:rPr>
          <w:rFonts w:ascii="Times New Roman" w:eastAsia="Times New Roman" w:hAnsi="Times New Roman" w:cs="Times New Roman"/>
          <w:color w:val="000000" w:themeColor="text1"/>
          <w:sz w:val="24"/>
          <w:szCs w:val="24"/>
          <w:rPrChange w:id="45" w:author="Bhattacharjee, Biswaroop" w:date="2022-09-20T17:41:00Z">
            <w:rPr>
              <w:rFonts w:ascii="Times New Roman" w:eastAsia="Times New Roman" w:hAnsi="Times New Roman" w:cs="Times New Roman"/>
              <w:color w:val="000000" w:themeColor="text1"/>
              <w:sz w:val="24"/>
              <w:szCs w:val="24"/>
            </w:rPr>
          </w:rPrChange>
        </w:rPr>
      </w:pPr>
    </w:p>
    <w:p w14:paraId="6EC4785F" w14:textId="77777777" w:rsidR="00C7558D" w:rsidRPr="00D4036E" w:rsidRDefault="00C7558D" w:rsidP="00C7558D">
      <w:pPr>
        <w:shd w:val="clear" w:color="auto" w:fill="FFFFFF"/>
        <w:spacing w:after="0" w:line="240" w:lineRule="auto"/>
        <w:ind w:firstLine="720"/>
        <w:jc w:val="both"/>
        <w:rPr>
          <w:rFonts w:ascii="Times New Roman" w:eastAsia="Times New Roman" w:hAnsi="Times New Roman" w:cs="Times New Roman"/>
          <w:color w:val="000000" w:themeColor="text1"/>
          <w:sz w:val="24"/>
          <w:szCs w:val="24"/>
          <w:rPrChange w:id="46"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b/>
          <w:bCs/>
          <w:color w:val="000000" w:themeColor="text1"/>
          <w:sz w:val="24"/>
          <w:szCs w:val="24"/>
          <w:bdr w:val="none" w:sz="0" w:space="0" w:color="auto" w:frame="1"/>
          <w:rPrChange w:id="47" w:author="Bhattacharjee, Biswaroop" w:date="2022-09-20T17:41:00Z">
            <w:rPr>
              <w:rFonts w:ascii="Times New Roman" w:eastAsia="Times New Roman" w:hAnsi="Times New Roman" w:cs="Times New Roman"/>
              <w:b/>
              <w:bCs/>
              <w:color w:val="000000" w:themeColor="text1"/>
              <w:sz w:val="24"/>
              <w:szCs w:val="24"/>
              <w:bdr w:val="none" w:sz="0" w:space="0" w:color="auto" w:frame="1"/>
            </w:rPr>
          </w:rPrChange>
        </w:rPr>
        <w:t>Key Features</w:t>
      </w:r>
      <w:r w:rsidRPr="00D4036E">
        <w:rPr>
          <w:rFonts w:ascii="Times New Roman" w:eastAsia="Times New Roman" w:hAnsi="Times New Roman" w:cs="Times New Roman"/>
          <w:color w:val="000000" w:themeColor="text1"/>
          <w:sz w:val="24"/>
          <w:szCs w:val="24"/>
          <w:rPrChange w:id="48" w:author="Bhattacharjee, Biswaroop" w:date="2022-09-20T17:41:00Z">
            <w:rPr>
              <w:rFonts w:ascii="Times New Roman" w:eastAsia="Times New Roman" w:hAnsi="Times New Roman" w:cs="Times New Roman"/>
              <w:color w:val="000000" w:themeColor="text1"/>
              <w:sz w:val="24"/>
              <w:szCs w:val="24"/>
            </w:rPr>
          </w:rPrChange>
        </w:rPr>
        <w:t>:</w:t>
      </w:r>
    </w:p>
    <w:p w14:paraId="024AD637" w14:textId="77777777" w:rsidR="00C7558D" w:rsidRPr="00D4036E" w:rsidRDefault="00C7558D" w:rsidP="00C7558D">
      <w:pPr>
        <w:numPr>
          <w:ilvl w:val="0"/>
          <w:numId w:val="4"/>
        </w:numPr>
        <w:shd w:val="clear" w:color="auto" w:fill="FFFFFF"/>
        <w:spacing w:after="0" w:line="240" w:lineRule="auto"/>
        <w:ind w:left="1440"/>
        <w:jc w:val="both"/>
        <w:rPr>
          <w:rFonts w:ascii="Times New Roman" w:eastAsia="Times New Roman" w:hAnsi="Times New Roman" w:cs="Times New Roman"/>
          <w:color w:val="000000" w:themeColor="text1"/>
          <w:sz w:val="24"/>
          <w:szCs w:val="24"/>
          <w:rPrChange w:id="49"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50" w:author="Bhattacharjee, Biswaroop" w:date="2022-09-20T17:41:00Z">
            <w:rPr>
              <w:rFonts w:ascii="Times New Roman" w:eastAsia="Times New Roman" w:hAnsi="Times New Roman" w:cs="Times New Roman"/>
              <w:color w:val="000000" w:themeColor="text1"/>
              <w:sz w:val="24"/>
              <w:szCs w:val="24"/>
            </w:rPr>
          </w:rPrChange>
        </w:rPr>
        <w:t>SSIS is a commercially licensed tool.</w:t>
      </w:r>
    </w:p>
    <w:p w14:paraId="0C08BFA5" w14:textId="77777777" w:rsidR="00C7558D" w:rsidRPr="00D4036E" w:rsidRDefault="00C7558D" w:rsidP="00C7558D">
      <w:pPr>
        <w:numPr>
          <w:ilvl w:val="0"/>
          <w:numId w:val="4"/>
        </w:numPr>
        <w:shd w:val="clear" w:color="auto" w:fill="FFFFFF"/>
        <w:spacing w:after="0" w:line="240" w:lineRule="auto"/>
        <w:ind w:left="1440"/>
        <w:jc w:val="both"/>
        <w:rPr>
          <w:rFonts w:ascii="Times New Roman" w:eastAsia="Times New Roman" w:hAnsi="Times New Roman" w:cs="Times New Roman"/>
          <w:color w:val="000000" w:themeColor="text1"/>
          <w:sz w:val="24"/>
          <w:szCs w:val="24"/>
          <w:rPrChange w:id="51"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52" w:author="Bhattacharjee, Biswaroop" w:date="2022-09-20T17:41:00Z">
            <w:rPr>
              <w:rFonts w:ascii="Times New Roman" w:eastAsia="Times New Roman" w:hAnsi="Times New Roman" w:cs="Times New Roman"/>
              <w:color w:val="000000" w:themeColor="text1"/>
              <w:sz w:val="24"/>
              <w:szCs w:val="24"/>
            </w:rPr>
          </w:rPrChange>
        </w:rPr>
        <w:t>SSIS import/export wizard helps to move data from source to destination.</w:t>
      </w:r>
    </w:p>
    <w:p w14:paraId="46ACD13E" w14:textId="77777777" w:rsidR="00C7558D" w:rsidRPr="00D4036E" w:rsidRDefault="00C7558D" w:rsidP="00C7558D">
      <w:pPr>
        <w:numPr>
          <w:ilvl w:val="0"/>
          <w:numId w:val="4"/>
        </w:numPr>
        <w:shd w:val="clear" w:color="auto" w:fill="FFFFFF"/>
        <w:spacing w:after="0" w:line="240" w:lineRule="auto"/>
        <w:ind w:left="1440"/>
        <w:jc w:val="both"/>
        <w:rPr>
          <w:rFonts w:ascii="Times New Roman" w:eastAsia="Times New Roman" w:hAnsi="Times New Roman" w:cs="Times New Roman"/>
          <w:color w:val="000000" w:themeColor="text1"/>
          <w:sz w:val="24"/>
          <w:szCs w:val="24"/>
          <w:rPrChange w:id="53"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54" w:author="Bhattacharjee, Biswaroop" w:date="2022-09-20T17:41:00Z">
            <w:rPr>
              <w:rFonts w:ascii="Times New Roman" w:eastAsia="Times New Roman" w:hAnsi="Times New Roman" w:cs="Times New Roman"/>
              <w:color w:val="000000" w:themeColor="text1"/>
              <w:sz w:val="24"/>
              <w:szCs w:val="24"/>
            </w:rPr>
          </w:rPrChange>
        </w:rPr>
        <w:t>It automates the maintenance of the SQL Server Database.</w:t>
      </w:r>
    </w:p>
    <w:p w14:paraId="6EE4201D" w14:textId="77777777" w:rsidR="00C7558D" w:rsidRPr="00D4036E" w:rsidRDefault="00C7558D" w:rsidP="00C7558D">
      <w:pPr>
        <w:numPr>
          <w:ilvl w:val="0"/>
          <w:numId w:val="4"/>
        </w:numPr>
        <w:shd w:val="clear" w:color="auto" w:fill="FFFFFF"/>
        <w:spacing w:after="0" w:line="240" w:lineRule="auto"/>
        <w:ind w:left="1440"/>
        <w:jc w:val="both"/>
        <w:rPr>
          <w:rFonts w:ascii="Times New Roman" w:eastAsia="Times New Roman" w:hAnsi="Times New Roman" w:cs="Times New Roman"/>
          <w:color w:val="000000" w:themeColor="text1"/>
          <w:sz w:val="24"/>
          <w:szCs w:val="24"/>
          <w:rPrChange w:id="55"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56" w:author="Bhattacharjee, Biswaroop" w:date="2022-09-20T17:41:00Z">
            <w:rPr>
              <w:rFonts w:ascii="Times New Roman" w:eastAsia="Times New Roman" w:hAnsi="Times New Roman" w:cs="Times New Roman"/>
              <w:color w:val="000000" w:themeColor="text1"/>
              <w:sz w:val="24"/>
              <w:szCs w:val="24"/>
            </w:rPr>
          </w:rPrChange>
        </w:rPr>
        <w:t>Drag and Drop user interface for editing SSIS packages.</w:t>
      </w:r>
    </w:p>
    <w:p w14:paraId="7A73800F" w14:textId="530AF393" w:rsidR="00C7558D" w:rsidRPr="00D4036E" w:rsidRDefault="00C7558D" w:rsidP="00C7558D">
      <w:pPr>
        <w:numPr>
          <w:ilvl w:val="0"/>
          <w:numId w:val="4"/>
        </w:numPr>
        <w:shd w:val="clear" w:color="auto" w:fill="FFFFFF"/>
        <w:spacing w:after="0" w:line="240" w:lineRule="auto"/>
        <w:ind w:left="1440"/>
        <w:jc w:val="both"/>
        <w:rPr>
          <w:rFonts w:ascii="Times New Roman" w:eastAsia="Times New Roman" w:hAnsi="Times New Roman" w:cs="Times New Roman"/>
          <w:color w:val="000000" w:themeColor="text1"/>
          <w:sz w:val="24"/>
          <w:szCs w:val="24"/>
          <w:rPrChange w:id="57"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58" w:author="Bhattacharjee, Biswaroop" w:date="2022-09-20T17:41:00Z">
            <w:rPr>
              <w:rFonts w:ascii="Times New Roman" w:eastAsia="Times New Roman" w:hAnsi="Times New Roman" w:cs="Times New Roman"/>
              <w:color w:val="000000" w:themeColor="text1"/>
              <w:sz w:val="24"/>
              <w:szCs w:val="24"/>
            </w:rPr>
          </w:rPrChange>
        </w:rPr>
        <w:t>Data transformation includes text files and other SQL server instances.</w:t>
      </w:r>
    </w:p>
    <w:p w14:paraId="662F2BD6" w14:textId="43E249EA" w:rsidR="00C7558D" w:rsidRPr="00D4036E" w:rsidRDefault="00C7558D" w:rsidP="00C7558D">
      <w:pPr>
        <w:shd w:val="clear" w:color="auto" w:fill="FFFFFF"/>
        <w:spacing w:after="0" w:line="240" w:lineRule="auto"/>
        <w:jc w:val="both"/>
        <w:rPr>
          <w:rFonts w:ascii="Times New Roman" w:eastAsia="Times New Roman" w:hAnsi="Times New Roman" w:cs="Times New Roman"/>
          <w:color w:val="000000" w:themeColor="text1"/>
          <w:sz w:val="24"/>
          <w:szCs w:val="24"/>
          <w:rPrChange w:id="59" w:author="Bhattacharjee, Biswaroop" w:date="2022-09-20T17:41:00Z">
            <w:rPr>
              <w:rFonts w:ascii="Times New Roman" w:eastAsia="Times New Roman" w:hAnsi="Times New Roman" w:cs="Times New Roman"/>
              <w:color w:val="000000" w:themeColor="text1"/>
              <w:sz w:val="24"/>
              <w:szCs w:val="24"/>
            </w:rPr>
          </w:rPrChange>
        </w:rPr>
      </w:pPr>
    </w:p>
    <w:p w14:paraId="5B3A5DB6" w14:textId="078B8CF1" w:rsidR="00C7558D" w:rsidRPr="00D4036E" w:rsidRDefault="00C7558D" w:rsidP="00C7558D">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themeColor="text1"/>
          <w:sz w:val="24"/>
          <w:szCs w:val="24"/>
          <w:rPrChange w:id="60"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61" w:author="Bhattacharjee, Biswaroop" w:date="2022-09-20T17:41:00Z">
            <w:rPr>
              <w:rFonts w:ascii="Times New Roman" w:eastAsia="Times New Roman" w:hAnsi="Times New Roman" w:cs="Times New Roman"/>
              <w:color w:val="000000" w:themeColor="text1"/>
              <w:sz w:val="24"/>
              <w:szCs w:val="24"/>
            </w:rPr>
          </w:rPrChange>
        </w:rPr>
        <w:t>IBM:</w:t>
      </w:r>
      <w:r w:rsidRPr="00D4036E">
        <w:rPr>
          <w:rFonts w:ascii="Times New Roman" w:hAnsi="Times New Roman" w:cs="Times New Roman"/>
          <w:color w:val="000000" w:themeColor="text1"/>
          <w:sz w:val="24"/>
          <w:szCs w:val="24"/>
          <w:shd w:val="clear" w:color="auto" w:fill="FFFFFF"/>
          <w:rPrChange w:id="62" w:author="Bhattacharjee, Biswaroop" w:date="2022-09-20T17:41:00Z">
            <w:rPr>
              <w:rFonts w:ascii="Times New Roman" w:hAnsi="Times New Roman" w:cs="Times New Roman"/>
              <w:color w:val="000000" w:themeColor="text1"/>
              <w:sz w:val="24"/>
              <w:szCs w:val="24"/>
              <w:shd w:val="clear" w:color="auto" w:fill="FFFFFF"/>
            </w:rPr>
          </w:rPrChange>
        </w:rPr>
        <w:t xml:space="preserve"> </w:t>
      </w:r>
      <w:r w:rsidRPr="00D4036E">
        <w:rPr>
          <w:rFonts w:ascii="Times New Roman" w:hAnsi="Times New Roman" w:cs="Times New Roman"/>
          <w:color w:val="000000" w:themeColor="text1"/>
          <w:sz w:val="24"/>
          <w:szCs w:val="24"/>
          <w:shd w:val="clear" w:color="auto" w:fill="FFFFFF"/>
          <w:rPrChange w:id="63" w:author="Bhattacharjee, Biswaroop" w:date="2022-09-20T17:41:00Z">
            <w:rPr>
              <w:rFonts w:ascii="Times New Roman" w:hAnsi="Times New Roman" w:cs="Times New Roman"/>
              <w:color w:val="000000" w:themeColor="text1"/>
              <w:sz w:val="24"/>
              <w:szCs w:val="24"/>
              <w:shd w:val="clear" w:color="auto" w:fill="FFFFFF"/>
            </w:rPr>
          </w:rPrChange>
        </w:rPr>
        <w:t>Infosphere Information Server is a product by IBM that was developed in 2008. It is a leader in the data integration platform which helps to understand and deliver critical values to the business. It is mainly designed for Big Data companies and large-scale enterprises.</w:t>
      </w:r>
    </w:p>
    <w:p w14:paraId="0FAAB845" w14:textId="536C08E1" w:rsidR="00C84D45" w:rsidRPr="00D4036E" w:rsidRDefault="00C84D45" w:rsidP="00C84D45">
      <w:pPr>
        <w:shd w:val="clear" w:color="auto" w:fill="FFFFFF"/>
        <w:spacing w:after="0" w:line="240" w:lineRule="auto"/>
        <w:jc w:val="both"/>
        <w:rPr>
          <w:rFonts w:ascii="Times New Roman" w:eastAsia="Times New Roman" w:hAnsi="Times New Roman" w:cs="Times New Roman"/>
          <w:color w:val="000000" w:themeColor="text1"/>
          <w:sz w:val="24"/>
          <w:szCs w:val="24"/>
          <w:rPrChange w:id="64" w:author="Bhattacharjee, Biswaroop" w:date="2022-09-20T17:41:00Z">
            <w:rPr>
              <w:rFonts w:ascii="Times New Roman" w:eastAsia="Times New Roman" w:hAnsi="Times New Roman" w:cs="Times New Roman"/>
              <w:color w:val="000000" w:themeColor="text1"/>
              <w:sz w:val="24"/>
              <w:szCs w:val="24"/>
            </w:rPr>
          </w:rPrChange>
        </w:rPr>
      </w:pPr>
    </w:p>
    <w:p w14:paraId="19BF5E0D" w14:textId="77777777" w:rsidR="00C84D45" w:rsidRPr="00D4036E" w:rsidRDefault="00C84D45" w:rsidP="00C84D45">
      <w:pPr>
        <w:shd w:val="clear" w:color="auto" w:fill="FFFFFF"/>
        <w:spacing w:after="0" w:line="240" w:lineRule="auto"/>
        <w:ind w:firstLine="720"/>
        <w:rPr>
          <w:rFonts w:ascii="Times New Roman" w:eastAsia="Times New Roman" w:hAnsi="Times New Roman" w:cs="Times New Roman"/>
          <w:color w:val="000000" w:themeColor="text1"/>
          <w:sz w:val="24"/>
          <w:szCs w:val="24"/>
          <w:rPrChange w:id="65"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b/>
          <w:bCs/>
          <w:color w:val="000000" w:themeColor="text1"/>
          <w:sz w:val="24"/>
          <w:szCs w:val="24"/>
          <w:bdr w:val="none" w:sz="0" w:space="0" w:color="auto" w:frame="1"/>
          <w:rPrChange w:id="66" w:author="Bhattacharjee, Biswaroop" w:date="2022-09-20T17:41:00Z">
            <w:rPr>
              <w:rFonts w:ascii="Times New Roman" w:eastAsia="Times New Roman" w:hAnsi="Times New Roman" w:cs="Times New Roman"/>
              <w:b/>
              <w:bCs/>
              <w:color w:val="000000" w:themeColor="text1"/>
              <w:sz w:val="24"/>
              <w:szCs w:val="24"/>
              <w:bdr w:val="none" w:sz="0" w:space="0" w:color="auto" w:frame="1"/>
            </w:rPr>
          </w:rPrChange>
        </w:rPr>
        <w:t>Key Features</w:t>
      </w:r>
      <w:r w:rsidRPr="00D4036E">
        <w:rPr>
          <w:rFonts w:ascii="Times New Roman" w:eastAsia="Times New Roman" w:hAnsi="Times New Roman" w:cs="Times New Roman"/>
          <w:color w:val="000000" w:themeColor="text1"/>
          <w:sz w:val="24"/>
          <w:szCs w:val="24"/>
          <w:rPrChange w:id="67" w:author="Bhattacharjee, Biswaroop" w:date="2022-09-20T17:41:00Z">
            <w:rPr>
              <w:rFonts w:ascii="Times New Roman" w:eastAsia="Times New Roman" w:hAnsi="Times New Roman" w:cs="Times New Roman"/>
              <w:color w:val="000000" w:themeColor="text1"/>
              <w:sz w:val="24"/>
              <w:szCs w:val="24"/>
            </w:rPr>
          </w:rPrChange>
        </w:rPr>
        <w:t>:</w:t>
      </w:r>
    </w:p>
    <w:p w14:paraId="5D87D03E" w14:textId="77777777" w:rsidR="00C84D45" w:rsidRPr="00D4036E" w:rsidRDefault="00C84D45" w:rsidP="00C84D45">
      <w:pPr>
        <w:numPr>
          <w:ilvl w:val="0"/>
          <w:numId w:val="5"/>
        </w:numPr>
        <w:shd w:val="clear" w:color="auto" w:fill="FFFFFF"/>
        <w:spacing w:after="0" w:line="240" w:lineRule="auto"/>
        <w:ind w:left="1440"/>
        <w:rPr>
          <w:rFonts w:ascii="Times New Roman" w:eastAsia="Times New Roman" w:hAnsi="Times New Roman" w:cs="Times New Roman"/>
          <w:color w:val="000000" w:themeColor="text1"/>
          <w:sz w:val="24"/>
          <w:szCs w:val="24"/>
          <w:rPrChange w:id="68"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69" w:author="Bhattacharjee, Biswaroop" w:date="2022-09-20T17:41:00Z">
            <w:rPr>
              <w:rFonts w:ascii="Times New Roman" w:eastAsia="Times New Roman" w:hAnsi="Times New Roman" w:cs="Times New Roman"/>
              <w:color w:val="000000" w:themeColor="text1"/>
              <w:sz w:val="24"/>
              <w:szCs w:val="24"/>
            </w:rPr>
          </w:rPrChange>
        </w:rPr>
        <w:t>It is a commercially licensed tool.</w:t>
      </w:r>
    </w:p>
    <w:p w14:paraId="3E4CCB37" w14:textId="208F5517" w:rsidR="00C84D45" w:rsidRPr="00D4036E" w:rsidRDefault="00C84D45" w:rsidP="00C84D45">
      <w:pPr>
        <w:numPr>
          <w:ilvl w:val="0"/>
          <w:numId w:val="5"/>
        </w:numPr>
        <w:shd w:val="clear" w:color="auto" w:fill="FFFFFF"/>
        <w:spacing w:after="0" w:line="240" w:lineRule="auto"/>
        <w:ind w:left="1440"/>
        <w:rPr>
          <w:rFonts w:ascii="Times New Roman" w:eastAsia="Times New Roman" w:hAnsi="Times New Roman" w:cs="Times New Roman"/>
          <w:color w:val="000000" w:themeColor="text1"/>
          <w:sz w:val="24"/>
          <w:szCs w:val="24"/>
          <w:rPrChange w:id="70"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71" w:author="Bhattacharjee, Biswaroop" w:date="2022-09-20T17:41:00Z">
            <w:rPr>
              <w:rFonts w:ascii="Times New Roman" w:eastAsia="Times New Roman" w:hAnsi="Times New Roman" w:cs="Times New Roman"/>
              <w:color w:val="000000" w:themeColor="text1"/>
              <w:sz w:val="24"/>
              <w:szCs w:val="24"/>
            </w:rPr>
          </w:rPrChange>
        </w:rPr>
        <w:t xml:space="preserve">Infosphere Information Server is an </w:t>
      </w:r>
      <w:r w:rsidRPr="00D4036E">
        <w:rPr>
          <w:rFonts w:ascii="Times New Roman" w:eastAsia="Times New Roman" w:hAnsi="Times New Roman" w:cs="Times New Roman"/>
          <w:color w:val="000000" w:themeColor="text1"/>
          <w:sz w:val="24"/>
          <w:szCs w:val="24"/>
          <w:rPrChange w:id="72" w:author="Bhattacharjee, Biswaroop" w:date="2022-09-20T17:41:00Z">
            <w:rPr>
              <w:rFonts w:ascii="Times New Roman" w:eastAsia="Times New Roman" w:hAnsi="Times New Roman" w:cs="Times New Roman"/>
              <w:color w:val="000000" w:themeColor="text1"/>
              <w:sz w:val="24"/>
              <w:szCs w:val="24"/>
            </w:rPr>
          </w:rPrChange>
        </w:rPr>
        <w:t>end-to-end</w:t>
      </w:r>
      <w:r w:rsidRPr="00D4036E">
        <w:rPr>
          <w:rFonts w:ascii="Times New Roman" w:eastAsia="Times New Roman" w:hAnsi="Times New Roman" w:cs="Times New Roman"/>
          <w:color w:val="000000" w:themeColor="text1"/>
          <w:sz w:val="24"/>
          <w:szCs w:val="24"/>
          <w:rPrChange w:id="73" w:author="Bhattacharjee, Biswaroop" w:date="2022-09-20T17:41:00Z">
            <w:rPr>
              <w:rFonts w:ascii="Times New Roman" w:eastAsia="Times New Roman" w:hAnsi="Times New Roman" w:cs="Times New Roman"/>
              <w:color w:val="000000" w:themeColor="text1"/>
              <w:sz w:val="24"/>
              <w:szCs w:val="24"/>
            </w:rPr>
          </w:rPrChange>
        </w:rPr>
        <w:t xml:space="preserve"> data integration platform.</w:t>
      </w:r>
    </w:p>
    <w:p w14:paraId="231CDE04" w14:textId="77777777" w:rsidR="00C84D45" w:rsidRPr="00D4036E" w:rsidRDefault="00C84D45" w:rsidP="00C84D45">
      <w:pPr>
        <w:numPr>
          <w:ilvl w:val="0"/>
          <w:numId w:val="5"/>
        </w:numPr>
        <w:shd w:val="clear" w:color="auto" w:fill="FFFFFF"/>
        <w:spacing w:after="0" w:line="240" w:lineRule="auto"/>
        <w:ind w:left="1440"/>
        <w:rPr>
          <w:rFonts w:ascii="Times New Roman" w:eastAsia="Times New Roman" w:hAnsi="Times New Roman" w:cs="Times New Roman"/>
          <w:color w:val="000000" w:themeColor="text1"/>
          <w:sz w:val="24"/>
          <w:szCs w:val="24"/>
          <w:rPrChange w:id="74"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75" w:author="Bhattacharjee, Biswaroop" w:date="2022-09-20T17:41:00Z">
            <w:rPr>
              <w:rFonts w:ascii="Times New Roman" w:eastAsia="Times New Roman" w:hAnsi="Times New Roman" w:cs="Times New Roman"/>
              <w:color w:val="000000" w:themeColor="text1"/>
              <w:sz w:val="24"/>
              <w:szCs w:val="24"/>
            </w:rPr>
          </w:rPrChange>
        </w:rPr>
        <w:t>It can be integrated with Oracle, IBM DB2, and Hadoop System.</w:t>
      </w:r>
    </w:p>
    <w:p w14:paraId="257DFB8C" w14:textId="77777777" w:rsidR="00C84D45" w:rsidRPr="00D4036E" w:rsidRDefault="00C84D45" w:rsidP="00C84D45">
      <w:pPr>
        <w:numPr>
          <w:ilvl w:val="0"/>
          <w:numId w:val="5"/>
        </w:numPr>
        <w:shd w:val="clear" w:color="auto" w:fill="FFFFFF"/>
        <w:spacing w:after="0" w:line="240" w:lineRule="auto"/>
        <w:ind w:left="1440"/>
        <w:rPr>
          <w:rFonts w:ascii="Times New Roman" w:eastAsia="Times New Roman" w:hAnsi="Times New Roman" w:cs="Times New Roman"/>
          <w:color w:val="000000" w:themeColor="text1"/>
          <w:sz w:val="24"/>
          <w:szCs w:val="24"/>
          <w:rPrChange w:id="76"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77" w:author="Bhattacharjee, Biswaroop" w:date="2022-09-20T17:41:00Z">
            <w:rPr>
              <w:rFonts w:ascii="Times New Roman" w:eastAsia="Times New Roman" w:hAnsi="Times New Roman" w:cs="Times New Roman"/>
              <w:color w:val="000000" w:themeColor="text1"/>
              <w:sz w:val="24"/>
              <w:szCs w:val="24"/>
            </w:rPr>
          </w:rPrChange>
        </w:rPr>
        <w:lastRenderedPageBreak/>
        <w:t>It supports SAP via various plug-ins.</w:t>
      </w:r>
    </w:p>
    <w:p w14:paraId="6D27F742" w14:textId="35C005DC" w:rsidR="00C84D45" w:rsidRPr="00D4036E" w:rsidRDefault="00C84D45" w:rsidP="00C84D45">
      <w:pPr>
        <w:numPr>
          <w:ilvl w:val="0"/>
          <w:numId w:val="5"/>
        </w:numPr>
        <w:shd w:val="clear" w:color="auto" w:fill="FFFFFF"/>
        <w:spacing w:after="0" w:line="240" w:lineRule="auto"/>
        <w:ind w:left="1440"/>
        <w:rPr>
          <w:rFonts w:ascii="Times New Roman" w:eastAsia="Times New Roman" w:hAnsi="Times New Roman" w:cs="Times New Roman"/>
          <w:color w:val="000000" w:themeColor="text1"/>
          <w:sz w:val="24"/>
          <w:szCs w:val="24"/>
          <w:rPrChange w:id="78"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79" w:author="Bhattacharjee, Biswaroop" w:date="2022-09-20T17:41:00Z">
            <w:rPr>
              <w:rFonts w:ascii="Times New Roman" w:eastAsia="Times New Roman" w:hAnsi="Times New Roman" w:cs="Times New Roman"/>
              <w:color w:val="000000" w:themeColor="text1"/>
              <w:sz w:val="24"/>
              <w:szCs w:val="24"/>
            </w:rPr>
          </w:rPrChange>
        </w:rPr>
        <w:t>It helps to improve data governance strategy.</w:t>
      </w:r>
    </w:p>
    <w:p w14:paraId="22AD8CBC" w14:textId="76FCCA88" w:rsidR="00C84D45" w:rsidRPr="00D4036E" w:rsidRDefault="00C84D45" w:rsidP="00C84D45">
      <w:pPr>
        <w:shd w:val="clear" w:color="auto" w:fill="FFFFFF"/>
        <w:spacing w:after="0" w:line="240" w:lineRule="auto"/>
        <w:rPr>
          <w:rFonts w:ascii="Times New Roman" w:eastAsia="Times New Roman" w:hAnsi="Times New Roman" w:cs="Times New Roman"/>
          <w:color w:val="000000" w:themeColor="text1"/>
          <w:sz w:val="24"/>
          <w:szCs w:val="24"/>
          <w:rPrChange w:id="80" w:author="Bhattacharjee, Biswaroop" w:date="2022-09-20T17:41:00Z">
            <w:rPr>
              <w:rFonts w:ascii="Times New Roman" w:eastAsia="Times New Roman" w:hAnsi="Times New Roman" w:cs="Times New Roman"/>
              <w:color w:val="000000" w:themeColor="text1"/>
              <w:sz w:val="24"/>
              <w:szCs w:val="24"/>
            </w:rPr>
          </w:rPrChange>
        </w:rPr>
      </w:pPr>
    </w:p>
    <w:p w14:paraId="5AF2B31F" w14:textId="001E641C" w:rsidR="00C84D45" w:rsidRPr="00D4036E" w:rsidRDefault="00C84D45" w:rsidP="00C84D45">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rPr>
      </w:pPr>
      <w:r w:rsidRPr="00D4036E">
        <w:rPr>
          <w:rFonts w:ascii="Times New Roman" w:eastAsia="Times New Roman" w:hAnsi="Times New Roman" w:cs="Times New Roman"/>
          <w:b/>
          <w:bCs/>
          <w:color w:val="000000" w:themeColor="text1"/>
          <w:sz w:val="24"/>
          <w:szCs w:val="24"/>
          <w:u w:val="single"/>
          <w:rPrChange w:id="81" w:author="Bhattacharjee, Biswaroop" w:date="2022-09-20T17:41:00Z">
            <w:rPr>
              <w:rFonts w:ascii="Times New Roman" w:eastAsia="Times New Roman" w:hAnsi="Times New Roman" w:cs="Times New Roman"/>
              <w:b/>
              <w:bCs/>
              <w:color w:val="000000" w:themeColor="text1"/>
              <w:sz w:val="36"/>
              <w:szCs w:val="36"/>
              <w:u w:val="single"/>
            </w:rPr>
          </w:rPrChange>
        </w:rPr>
        <w:t>ELT Tools</w:t>
      </w:r>
    </w:p>
    <w:p w14:paraId="729D7ADA" w14:textId="28F331A2" w:rsidR="00C84D45" w:rsidRPr="00D4036E" w:rsidRDefault="00C84D45" w:rsidP="00C84D45">
      <w:pPr>
        <w:shd w:val="clear" w:color="auto" w:fill="FFFFFF"/>
        <w:spacing w:after="0" w:line="240" w:lineRule="auto"/>
        <w:ind w:left="720"/>
        <w:jc w:val="both"/>
        <w:rPr>
          <w:rFonts w:ascii="Times New Roman" w:eastAsia="Times New Roman" w:hAnsi="Times New Roman" w:cs="Times New Roman"/>
          <w:color w:val="000000" w:themeColor="text1"/>
          <w:sz w:val="24"/>
          <w:szCs w:val="24"/>
          <w:rPrChange w:id="82" w:author="Bhattacharjee, Biswaroop" w:date="2022-09-20T17:41:00Z">
            <w:rPr>
              <w:rFonts w:ascii="Times New Roman" w:eastAsia="Times New Roman" w:hAnsi="Times New Roman" w:cs="Times New Roman"/>
              <w:color w:val="000000" w:themeColor="text1"/>
              <w:sz w:val="24"/>
              <w:szCs w:val="24"/>
            </w:rPr>
          </w:rPrChange>
        </w:rPr>
      </w:pPr>
    </w:p>
    <w:p w14:paraId="14C3D4D2" w14:textId="6AB8D433" w:rsidR="00C84D45" w:rsidRPr="00D4036E" w:rsidRDefault="00C84D45" w:rsidP="00C84D45">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rPrChange w:id="83"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84" w:author="Bhattacharjee, Biswaroop" w:date="2022-09-20T17:41:00Z">
            <w:rPr>
              <w:rFonts w:ascii="Times New Roman" w:eastAsia="Times New Roman" w:hAnsi="Times New Roman" w:cs="Times New Roman"/>
              <w:color w:val="000000" w:themeColor="text1"/>
              <w:sz w:val="24"/>
              <w:szCs w:val="24"/>
            </w:rPr>
          </w:rPrChange>
        </w:rPr>
        <w:t xml:space="preserve">Luigi: </w:t>
      </w:r>
      <w:r w:rsidRPr="00D4036E">
        <w:rPr>
          <w:rFonts w:ascii="Times New Roman" w:hAnsi="Times New Roman" w:cs="Times New Roman"/>
          <w:color w:val="000000" w:themeColor="text1"/>
          <w:sz w:val="24"/>
          <w:szCs w:val="24"/>
          <w:shd w:val="clear" w:color="auto" w:fill="FFFFFF"/>
          <w:rPrChange w:id="85" w:author="Bhattacharjee, Biswaroop" w:date="2022-09-20T17:41:00Z">
            <w:rPr>
              <w:rFonts w:ascii="Times New Roman" w:hAnsi="Times New Roman" w:cs="Times New Roman"/>
              <w:color w:val="000000" w:themeColor="text1"/>
              <w:sz w:val="24"/>
              <w:szCs w:val="24"/>
              <w:shd w:val="clear" w:color="auto" w:fill="FFFFFF"/>
            </w:rPr>
          </w:rPrChange>
        </w:rPr>
        <w:t>Luigi is a Python library that provides a framework for building complex data pipelines. Luigi was built at Spotify. The purpose of Luigi is to allow you to automate and chain batch processes.</w:t>
      </w:r>
    </w:p>
    <w:p w14:paraId="4FB18750" w14:textId="68D18166" w:rsidR="00C84D45" w:rsidRPr="00D4036E" w:rsidRDefault="00C84D45" w:rsidP="00C84D45">
      <w:pPr>
        <w:shd w:val="clear" w:color="auto" w:fill="FFFFFF"/>
        <w:spacing w:after="0" w:line="240" w:lineRule="auto"/>
        <w:jc w:val="both"/>
        <w:rPr>
          <w:rFonts w:ascii="Times New Roman" w:eastAsia="Times New Roman" w:hAnsi="Times New Roman" w:cs="Times New Roman"/>
          <w:color w:val="000000" w:themeColor="text1"/>
          <w:sz w:val="24"/>
          <w:szCs w:val="24"/>
          <w:rPrChange w:id="86" w:author="Bhattacharjee, Biswaroop" w:date="2022-09-20T17:41:00Z">
            <w:rPr>
              <w:rFonts w:ascii="Times New Roman" w:eastAsia="Times New Roman" w:hAnsi="Times New Roman" w:cs="Times New Roman"/>
              <w:color w:val="000000" w:themeColor="text1"/>
              <w:sz w:val="24"/>
              <w:szCs w:val="24"/>
            </w:rPr>
          </w:rPrChange>
        </w:rPr>
      </w:pPr>
    </w:p>
    <w:p w14:paraId="301B9222" w14:textId="77777777" w:rsidR="00C84D45" w:rsidRPr="00D4036E" w:rsidRDefault="00C84D45" w:rsidP="00C84D45">
      <w:pPr>
        <w:ind w:left="360" w:firstLine="720"/>
        <w:rPr>
          <w:rFonts w:ascii="Times New Roman" w:hAnsi="Times New Roman" w:cs="Times New Roman"/>
          <w:color w:val="000000" w:themeColor="text1"/>
          <w:sz w:val="24"/>
          <w:szCs w:val="24"/>
          <w:rPrChange w:id="87"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Change w:id="88" w:author="Bhattacharjee, Biswaroop" w:date="2022-09-20T17:41:00Z">
            <w:rPr>
              <w:rFonts w:ascii="Times New Roman" w:hAnsi="Times New Roman" w:cs="Times New Roman"/>
              <w:color w:val="000000" w:themeColor="text1"/>
              <w:sz w:val="24"/>
              <w:szCs w:val="24"/>
            </w:rPr>
          </w:rPrChange>
        </w:rPr>
        <w:t>Features</w:t>
      </w:r>
    </w:p>
    <w:p w14:paraId="2CC1F560" w14:textId="77777777" w:rsidR="00C84D45" w:rsidRPr="00D4036E" w:rsidRDefault="00C84D45" w:rsidP="00C84D4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Change w:id="89"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90" w:author="Bhattacharjee, Biswaroop" w:date="2022-09-20T17:41:00Z">
            <w:rPr>
              <w:rFonts w:ascii="Times New Roman" w:eastAsia="Times New Roman" w:hAnsi="Times New Roman" w:cs="Times New Roman"/>
              <w:color w:val="000000" w:themeColor="text1"/>
              <w:sz w:val="24"/>
              <w:szCs w:val="24"/>
            </w:rPr>
          </w:rPrChange>
        </w:rPr>
        <w:t>Supports dumping data to and from databases</w:t>
      </w:r>
    </w:p>
    <w:p w14:paraId="27EF213E" w14:textId="77777777" w:rsidR="00C84D45" w:rsidRPr="00D4036E" w:rsidRDefault="00C84D45" w:rsidP="00C84D4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Change w:id="91"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92" w:author="Bhattacharjee, Biswaroop" w:date="2022-09-20T17:41:00Z">
            <w:rPr>
              <w:rFonts w:ascii="Times New Roman" w:eastAsia="Times New Roman" w:hAnsi="Times New Roman" w:cs="Times New Roman"/>
              <w:color w:val="000000" w:themeColor="text1"/>
              <w:sz w:val="24"/>
              <w:szCs w:val="24"/>
            </w:rPr>
          </w:rPrChange>
        </w:rPr>
        <w:t>Supports running machine learning algorithms.</w:t>
      </w:r>
    </w:p>
    <w:p w14:paraId="1BDB184C" w14:textId="77777777" w:rsidR="00C84D45" w:rsidRPr="00D4036E" w:rsidRDefault="00C84D45" w:rsidP="00C84D4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Change w:id="93"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94" w:author="Bhattacharjee, Biswaroop" w:date="2022-09-20T17:41:00Z">
            <w:rPr>
              <w:rFonts w:ascii="Times New Roman" w:eastAsia="Times New Roman" w:hAnsi="Times New Roman" w:cs="Times New Roman"/>
              <w:color w:val="000000" w:themeColor="text1"/>
              <w:sz w:val="24"/>
              <w:szCs w:val="24"/>
            </w:rPr>
          </w:rPrChange>
        </w:rPr>
        <w:t>Luigi features reliable throughput with real-time elasticity, scalable to millions of events per month.</w:t>
      </w:r>
    </w:p>
    <w:p w14:paraId="3F3FEE1B" w14:textId="77777777" w:rsidR="00C84D45" w:rsidRPr="00D4036E" w:rsidRDefault="00C84D45" w:rsidP="00C84D4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Change w:id="95"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96" w:author="Bhattacharjee, Biswaroop" w:date="2022-09-20T17:41:00Z">
            <w:rPr>
              <w:rFonts w:ascii="Times New Roman" w:eastAsia="Times New Roman" w:hAnsi="Times New Roman" w:cs="Times New Roman"/>
              <w:color w:val="000000" w:themeColor="text1"/>
              <w:sz w:val="24"/>
              <w:szCs w:val="24"/>
            </w:rPr>
          </w:rPrChange>
        </w:rPr>
        <w:t>Ability to build up long-running pipelines that comprise thousands of tasks.</w:t>
      </w:r>
    </w:p>
    <w:p w14:paraId="129E5B20" w14:textId="77777777" w:rsidR="00C84D45" w:rsidRPr="00D4036E" w:rsidRDefault="00C84D45" w:rsidP="00C84D4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Change w:id="97"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98" w:author="Bhattacharjee, Biswaroop" w:date="2022-09-20T17:41:00Z">
            <w:rPr>
              <w:rFonts w:ascii="Times New Roman" w:eastAsia="Times New Roman" w:hAnsi="Times New Roman" w:cs="Times New Roman"/>
              <w:color w:val="000000" w:themeColor="text1"/>
              <w:sz w:val="24"/>
              <w:szCs w:val="24"/>
            </w:rPr>
          </w:rPrChange>
        </w:rPr>
        <w:t>Support for running Python MapReduce jobs in Hadoop, Hive, as well as Pig.</w:t>
      </w:r>
    </w:p>
    <w:p w14:paraId="601AA1E1" w14:textId="104858CF" w:rsidR="00C84D45" w:rsidRPr="00D4036E" w:rsidRDefault="00C84D45" w:rsidP="00C84D4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Change w:id="99"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100" w:author="Bhattacharjee, Biswaroop" w:date="2022-09-20T17:41:00Z">
            <w:rPr>
              <w:rFonts w:ascii="Times New Roman" w:eastAsia="Times New Roman" w:hAnsi="Times New Roman" w:cs="Times New Roman"/>
              <w:color w:val="000000" w:themeColor="text1"/>
              <w:sz w:val="24"/>
              <w:szCs w:val="24"/>
            </w:rPr>
          </w:rPrChange>
        </w:rPr>
        <w:t>Ships with file system abstractions for HDFS and local files to ensure that the system can handle failures and that your data pipeline will not crash in a state containing partial data.</w:t>
      </w:r>
    </w:p>
    <w:p w14:paraId="3B8A25C5" w14:textId="53350C70" w:rsidR="00C84D45" w:rsidRPr="00D4036E" w:rsidRDefault="00C84D45" w:rsidP="00C84D4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Change w:id="101" w:author="Bhattacharjee, Biswaroop" w:date="2022-09-20T17:41:00Z">
            <w:rPr>
              <w:rFonts w:ascii="Times New Roman" w:eastAsia="Times New Roman" w:hAnsi="Times New Roman" w:cs="Times New Roman"/>
              <w:color w:val="000000" w:themeColor="text1"/>
              <w:sz w:val="24"/>
              <w:szCs w:val="24"/>
            </w:rPr>
          </w:rPrChange>
        </w:rPr>
      </w:pPr>
      <w:r w:rsidRPr="00D4036E">
        <w:rPr>
          <w:rFonts w:ascii="Times New Roman" w:eastAsia="Times New Roman" w:hAnsi="Times New Roman" w:cs="Times New Roman"/>
          <w:color w:val="000000" w:themeColor="text1"/>
          <w:sz w:val="24"/>
          <w:szCs w:val="24"/>
          <w:rPrChange w:id="102" w:author="Bhattacharjee, Biswaroop" w:date="2022-09-20T17:41:00Z">
            <w:rPr>
              <w:rFonts w:ascii="Times New Roman" w:eastAsia="Times New Roman" w:hAnsi="Times New Roman" w:cs="Times New Roman"/>
              <w:color w:val="000000" w:themeColor="text1"/>
              <w:sz w:val="24"/>
              <w:szCs w:val="24"/>
            </w:rPr>
          </w:rPrChange>
        </w:rPr>
        <w:t xml:space="preserve">Blendo: </w:t>
      </w:r>
      <w:r w:rsidRPr="00D4036E">
        <w:rPr>
          <w:rFonts w:ascii="Times New Roman" w:hAnsi="Times New Roman" w:cs="Times New Roman"/>
          <w:color w:val="000000" w:themeColor="text1"/>
          <w:sz w:val="24"/>
          <w:szCs w:val="24"/>
          <w:shd w:val="clear" w:color="auto" w:fill="FFFFFF"/>
          <w:rPrChange w:id="103" w:author="Bhattacharjee, Biswaroop" w:date="2022-09-20T17:41:00Z">
            <w:rPr>
              <w:rFonts w:ascii="Times New Roman" w:hAnsi="Times New Roman" w:cs="Times New Roman"/>
              <w:color w:val="000000" w:themeColor="text1"/>
              <w:sz w:val="24"/>
              <w:szCs w:val="24"/>
              <w:shd w:val="clear" w:color="auto" w:fill="FFFFFF"/>
            </w:rPr>
          </w:rPrChange>
        </w:rPr>
        <w:t>Blendo is known as one of the best </w:t>
      </w:r>
      <w:r w:rsidRPr="00D4036E">
        <w:rPr>
          <w:rStyle w:val="Strong"/>
          <w:rFonts w:ascii="Times New Roman" w:hAnsi="Times New Roman" w:cs="Times New Roman"/>
          <w:color w:val="000000" w:themeColor="text1"/>
          <w:sz w:val="24"/>
          <w:szCs w:val="24"/>
          <w:shd w:val="clear" w:color="auto" w:fill="FFFFFF"/>
          <w:rPrChange w:id="104" w:author="Bhattacharjee, Biswaroop" w:date="2022-09-20T17:41:00Z">
            <w:rPr>
              <w:rStyle w:val="Strong"/>
              <w:rFonts w:ascii="Times New Roman" w:hAnsi="Times New Roman" w:cs="Times New Roman"/>
              <w:color w:val="000000" w:themeColor="text1"/>
              <w:sz w:val="24"/>
              <w:szCs w:val="24"/>
              <w:shd w:val="clear" w:color="auto" w:fill="FFFFFF"/>
            </w:rPr>
          </w:rPrChange>
        </w:rPr>
        <w:t>ELT tools</w:t>
      </w:r>
      <w:r w:rsidRPr="00D4036E">
        <w:rPr>
          <w:rFonts w:ascii="Times New Roman" w:hAnsi="Times New Roman" w:cs="Times New Roman"/>
          <w:color w:val="000000" w:themeColor="text1"/>
          <w:sz w:val="24"/>
          <w:szCs w:val="24"/>
          <w:shd w:val="clear" w:color="auto" w:fill="FFFFFF"/>
          <w:rPrChange w:id="105" w:author="Bhattacharjee, Biswaroop" w:date="2022-09-20T17:41:00Z">
            <w:rPr>
              <w:rFonts w:ascii="Times New Roman" w:hAnsi="Times New Roman" w:cs="Times New Roman"/>
              <w:color w:val="000000" w:themeColor="text1"/>
              <w:sz w:val="24"/>
              <w:szCs w:val="24"/>
              <w:shd w:val="clear" w:color="auto" w:fill="FFFFFF"/>
            </w:rPr>
          </w:rPrChange>
        </w:rPr>
        <w:t> enabling customers to centralize all of their different datasets and data sources into a central location. They are in the business of building new connectors and maintaining the ones already created.</w:t>
      </w:r>
    </w:p>
    <w:p w14:paraId="7EF1C63E" w14:textId="77777777" w:rsidR="00C84D45" w:rsidRPr="00D4036E" w:rsidRDefault="00C84D45" w:rsidP="00BA79C3">
      <w:pPr>
        <w:ind w:left="720" w:firstLine="360"/>
        <w:rPr>
          <w:rFonts w:ascii="Times New Roman" w:hAnsi="Times New Roman" w:cs="Times New Roman"/>
          <w:color w:val="000000" w:themeColor="text1"/>
          <w:sz w:val="24"/>
          <w:szCs w:val="24"/>
          <w:rPrChange w:id="106" w:author="Bhattacharjee, Biswaroop" w:date="2022-09-20T17:41:00Z">
            <w:rPr>
              <w:rFonts w:ascii="Times New Roman" w:hAnsi="Times New Roman" w:cs="Times New Roman"/>
              <w:color w:val="000000" w:themeColor="text1"/>
              <w:sz w:val="24"/>
              <w:szCs w:val="24"/>
            </w:rPr>
          </w:rPrChange>
        </w:rPr>
      </w:pPr>
      <w:r w:rsidRPr="00D4036E">
        <w:rPr>
          <w:rStyle w:val="Strong"/>
          <w:rFonts w:ascii="Times New Roman" w:hAnsi="Times New Roman" w:cs="Times New Roman"/>
          <w:b w:val="0"/>
          <w:bCs w:val="0"/>
          <w:color w:val="000000" w:themeColor="text1"/>
          <w:sz w:val="24"/>
          <w:szCs w:val="24"/>
          <w:rPrChange w:id="107" w:author="Bhattacharjee, Biswaroop" w:date="2022-09-20T17:41:00Z">
            <w:rPr>
              <w:rStyle w:val="Strong"/>
              <w:rFonts w:ascii="Times New Roman" w:hAnsi="Times New Roman" w:cs="Times New Roman"/>
              <w:b w:val="0"/>
              <w:bCs w:val="0"/>
              <w:color w:val="000000" w:themeColor="text1"/>
              <w:sz w:val="24"/>
              <w:szCs w:val="24"/>
            </w:rPr>
          </w:rPrChange>
        </w:rPr>
        <w:t>Features</w:t>
      </w:r>
    </w:p>
    <w:p w14:paraId="1C4F3AE7" w14:textId="77777777" w:rsidR="00C84D45" w:rsidRPr="00D4036E" w:rsidRDefault="00C84D45" w:rsidP="00C84D45">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4"/>
          <w:szCs w:val="24"/>
          <w:rPrChange w:id="108"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Change w:id="109" w:author="Bhattacharjee, Biswaroop" w:date="2022-09-20T17:41:00Z">
            <w:rPr>
              <w:rFonts w:ascii="Times New Roman" w:hAnsi="Times New Roman" w:cs="Times New Roman"/>
              <w:color w:val="000000" w:themeColor="text1"/>
              <w:sz w:val="24"/>
              <w:szCs w:val="24"/>
            </w:rPr>
          </w:rPrChange>
        </w:rPr>
        <w:t>Fully managed data pipelines as a service</w:t>
      </w:r>
    </w:p>
    <w:p w14:paraId="2693657E" w14:textId="77777777" w:rsidR="00C84D45" w:rsidRPr="00D4036E" w:rsidRDefault="00C84D45" w:rsidP="00C84D45">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4"/>
          <w:szCs w:val="24"/>
          <w:rPrChange w:id="110"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Change w:id="111" w:author="Bhattacharjee, Biswaroop" w:date="2022-09-20T17:41:00Z">
            <w:rPr>
              <w:rFonts w:ascii="Times New Roman" w:hAnsi="Times New Roman" w:cs="Times New Roman"/>
              <w:color w:val="000000" w:themeColor="text1"/>
              <w:sz w:val="24"/>
              <w:szCs w:val="24"/>
            </w:rPr>
          </w:rPrChange>
        </w:rPr>
        <w:t>Limited maintenance and configuration</w:t>
      </w:r>
    </w:p>
    <w:p w14:paraId="7FA967BD" w14:textId="77777777" w:rsidR="00C84D45" w:rsidRPr="00D4036E" w:rsidRDefault="00C84D45" w:rsidP="00C84D45">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4"/>
          <w:szCs w:val="24"/>
          <w:rPrChange w:id="112"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Change w:id="113" w:author="Bhattacharjee, Biswaroop" w:date="2022-09-20T17:41:00Z">
            <w:rPr>
              <w:rFonts w:ascii="Times New Roman" w:hAnsi="Times New Roman" w:cs="Times New Roman"/>
              <w:color w:val="000000" w:themeColor="text1"/>
              <w:sz w:val="24"/>
              <w:szCs w:val="24"/>
            </w:rPr>
          </w:rPrChange>
        </w:rPr>
        <w:t>Automated schema migrations</w:t>
      </w:r>
    </w:p>
    <w:p w14:paraId="20FDBD1E" w14:textId="1DACADB9" w:rsidR="00C84D45" w:rsidRPr="00D4036E" w:rsidRDefault="00C84D45" w:rsidP="00C84D45">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4"/>
          <w:szCs w:val="24"/>
          <w:rPrChange w:id="114"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Change w:id="115" w:author="Bhattacharjee, Biswaroop" w:date="2022-09-20T17:41:00Z">
            <w:rPr>
              <w:rFonts w:ascii="Times New Roman" w:hAnsi="Times New Roman" w:cs="Times New Roman"/>
              <w:color w:val="000000" w:themeColor="text1"/>
              <w:sz w:val="24"/>
              <w:szCs w:val="24"/>
            </w:rPr>
          </w:rPrChange>
        </w:rPr>
        <w:t>40+ connectors and counting</w:t>
      </w:r>
    </w:p>
    <w:p w14:paraId="0491538C" w14:textId="39CCAFBE" w:rsidR="00C84D45" w:rsidRPr="00D4036E" w:rsidRDefault="00C84D45" w:rsidP="00C84D45">
      <w:pPr>
        <w:pStyle w:val="ListParagraph"/>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Change w:id="116"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Change w:id="117" w:author="Bhattacharjee, Biswaroop" w:date="2022-09-20T17:41:00Z">
            <w:rPr>
              <w:rFonts w:ascii="Times New Roman" w:hAnsi="Times New Roman" w:cs="Times New Roman"/>
              <w:color w:val="000000" w:themeColor="text1"/>
              <w:sz w:val="24"/>
              <w:szCs w:val="24"/>
            </w:rPr>
          </w:rPrChange>
        </w:rPr>
        <w:t>Matil</w:t>
      </w:r>
      <w:r w:rsidR="007E57B5" w:rsidRPr="00D4036E">
        <w:rPr>
          <w:rFonts w:ascii="Times New Roman" w:hAnsi="Times New Roman" w:cs="Times New Roman"/>
          <w:color w:val="000000" w:themeColor="text1"/>
          <w:sz w:val="24"/>
          <w:szCs w:val="24"/>
          <w:rPrChange w:id="118" w:author="Bhattacharjee, Biswaroop" w:date="2022-09-20T17:41:00Z">
            <w:rPr>
              <w:rFonts w:ascii="Times New Roman" w:hAnsi="Times New Roman" w:cs="Times New Roman"/>
              <w:color w:val="000000" w:themeColor="text1"/>
              <w:sz w:val="24"/>
              <w:szCs w:val="24"/>
            </w:rPr>
          </w:rPrChange>
        </w:rPr>
        <w:t>l</w:t>
      </w:r>
      <w:r w:rsidRPr="00D4036E">
        <w:rPr>
          <w:rFonts w:ascii="Times New Roman" w:hAnsi="Times New Roman" w:cs="Times New Roman"/>
          <w:color w:val="000000" w:themeColor="text1"/>
          <w:sz w:val="24"/>
          <w:szCs w:val="24"/>
          <w:rPrChange w:id="119" w:author="Bhattacharjee, Biswaroop" w:date="2022-09-20T17:41:00Z">
            <w:rPr>
              <w:rFonts w:ascii="Times New Roman" w:hAnsi="Times New Roman" w:cs="Times New Roman"/>
              <w:color w:val="000000" w:themeColor="text1"/>
              <w:sz w:val="24"/>
              <w:szCs w:val="24"/>
            </w:rPr>
          </w:rPrChange>
        </w:rPr>
        <w:t xml:space="preserve">ion: </w:t>
      </w:r>
      <w:r w:rsidRPr="00D4036E">
        <w:rPr>
          <w:rFonts w:ascii="Times New Roman" w:hAnsi="Times New Roman" w:cs="Times New Roman"/>
          <w:color w:val="000000" w:themeColor="text1"/>
          <w:sz w:val="24"/>
          <w:szCs w:val="24"/>
          <w:shd w:val="clear" w:color="auto" w:fill="FFFFFF"/>
          <w:rPrChange w:id="120" w:author="Bhattacharjee, Biswaroop" w:date="2022-09-20T17:41:00Z">
            <w:rPr>
              <w:rFonts w:ascii="Times New Roman" w:hAnsi="Times New Roman" w:cs="Times New Roman"/>
              <w:color w:val="000000" w:themeColor="text1"/>
              <w:sz w:val="24"/>
              <w:szCs w:val="24"/>
              <w:shd w:val="clear" w:color="auto" w:fill="FFFFFF"/>
            </w:rPr>
          </w:rPrChange>
        </w:rPr>
        <w:t>Matillion is one of the best ELT Tools that is built specifically for Amazon Redshift, Azure Synapse, Google BigQuery, and Snowflake. Matillion has an ELT architecture. It sits between your raw data sources (internal, external, and third-party data) and your BI and Analytics tools.</w:t>
      </w:r>
    </w:p>
    <w:p w14:paraId="6D80D95B" w14:textId="77777777" w:rsidR="00C84D45" w:rsidRPr="00D4036E" w:rsidRDefault="00C84D45" w:rsidP="00BA79C3">
      <w:pPr>
        <w:ind w:left="360" w:firstLine="720"/>
        <w:rPr>
          <w:rFonts w:ascii="Times New Roman" w:hAnsi="Times New Roman" w:cs="Times New Roman"/>
          <w:color w:val="000000" w:themeColor="text1"/>
          <w:sz w:val="24"/>
          <w:szCs w:val="24"/>
          <w:rPrChange w:id="121" w:author="Bhattacharjee, Biswaroop" w:date="2022-09-20T17:41:00Z">
            <w:rPr>
              <w:rFonts w:ascii="Times New Roman" w:hAnsi="Times New Roman" w:cs="Times New Roman"/>
              <w:color w:val="000000" w:themeColor="text1"/>
              <w:sz w:val="24"/>
              <w:szCs w:val="24"/>
            </w:rPr>
          </w:rPrChange>
        </w:rPr>
      </w:pPr>
      <w:r w:rsidRPr="00D4036E">
        <w:rPr>
          <w:rStyle w:val="Strong"/>
          <w:rFonts w:ascii="Times New Roman" w:hAnsi="Times New Roman" w:cs="Times New Roman"/>
          <w:b w:val="0"/>
          <w:bCs w:val="0"/>
          <w:color w:val="000000" w:themeColor="text1"/>
          <w:sz w:val="24"/>
          <w:szCs w:val="24"/>
          <w:rPrChange w:id="122" w:author="Bhattacharjee, Biswaroop" w:date="2022-09-20T17:41:00Z">
            <w:rPr>
              <w:rStyle w:val="Strong"/>
              <w:rFonts w:ascii="Times New Roman" w:hAnsi="Times New Roman" w:cs="Times New Roman"/>
              <w:b w:val="0"/>
              <w:bCs w:val="0"/>
              <w:color w:val="000000" w:themeColor="text1"/>
              <w:sz w:val="24"/>
              <w:szCs w:val="24"/>
            </w:rPr>
          </w:rPrChange>
        </w:rPr>
        <w:t>Features</w:t>
      </w:r>
    </w:p>
    <w:p w14:paraId="031F72CC" w14:textId="0A240210" w:rsidR="00C84D45" w:rsidRPr="00D4036E" w:rsidRDefault="00C84D45" w:rsidP="00C84D45">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Change w:id="123"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Change w:id="124" w:author="Bhattacharjee, Biswaroop" w:date="2022-09-20T17:41:00Z">
            <w:rPr>
              <w:rFonts w:ascii="Times New Roman" w:hAnsi="Times New Roman" w:cs="Times New Roman"/>
              <w:color w:val="000000" w:themeColor="text1"/>
              <w:sz w:val="24"/>
              <w:szCs w:val="24"/>
            </w:rPr>
          </w:rPrChange>
        </w:rPr>
        <w:t xml:space="preserve">Pay-as-you-go model with no </w:t>
      </w:r>
      <w:r w:rsidR="007E57B5" w:rsidRPr="00D4036E">
        <w:rPr>
          <w:rFonts w:ascii="Times New Roman" w:hAnsi="Times New Roman" w:cs="Times New Roman"/>
          <w:color w:val="000000" w:themeColor="text1"/>
          <w:sz w:val="24"/>
          <w:szCs w:val="24"/>
          <w:rPrChange w:id="125" w:author="Bhattacharjee, Biswaroop" w:date="2022-09-20T17:41:00Z">
            <w:rPr>
              <w:rFonts w:ascii="Times New Roman" w:hAnsi="Times New Roman" w:cs="Times New Roman"/>
              <w:color w:val="000000" w:themeColor="text1"/>
              <w:sz w:val="24"/>
              <w:szCs w:val="24"/>
            </w:rPr>
          </w:rPrChange>
        </w:rPr>
        <w:t>long-term</w:t>
      </w:r>
      <w:r w:rsidRPr="00D4036E">
        <w:rPr>
          <w:rFonts w:ascii="Times New Roman" w:hAnsi="Times New Roman" w:cs="Times New Roman"/>
          <w:color w:val="000000" w:themeColor="text1"/>
          <w:sz w:val="24"/>
          <w:szCs w:val="24"/>
          <w:rPrChange w:id="126" w:author="Bhattacharjee, Biswaroop" w:date="2022-09-20T17:41:00Z">
            <w:rPr>
              <w:rFonts w:ascii="Times New Roman" w:hAnsi="Times New Roman" w:cs="Times New Roman"/>
              <w:color w:val="000000" w:themeColor="text1"/>
              <w:sz w:val="24"/>
              <w:szCs w:val="24"/>
            </w:rPr>
          </w:rPrChange>
        </w:rPr>
        <w:t xml:space="preserve"> financial commitments.</w:t>
      </w:r>
    </w:p>
    <w:p w14:paraId="68839D9A" w14:textId="77777777" w:rsidR="00C84D45" w:rsidRPr="00D4036E" w:rsidRDefault="00C84D45" w:rsidP="00C84D45">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Change w:id="127"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Change w:id="128" w:author="Bhattacharjee, Biswaroop" w:date="2022-09-20T17:41:00Z">
            <w:rPr>
              <w:rFonts w:ascii="Times New Roman" w:hAnsi="Times New Roman" w:cs="Times New Roman"/>
              <w:color w:val="000000" w:themeColor="text1"/>
              <w:sz w:val="24"/>
              <w:szCs w:val="24"/>
            </w:rPr>
          </w:rPrChange>
        </w:rPr>
        <w:t>Scalable built to take advantage of the power and features of your data warehouse.</w:t>
      </w:r>
    </w:p>
    <w:p w14:paraId="1C41FE35" w14:textId="77777777" w:rsidR="00C84D45" w:rsidRPr="00D4036E" w:rsidRDefault="00C84D45" w:rsidP="00C84D45">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Change w:id="129"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Change w:id="130" w:author="Bhattacharjee, Biswaroop" w:date="2022-09-20T17:41:00Z">
            <w:rPr>
              <w:rFonts w:ascii="Times New Roman" w:hAnsi="Times New Roman" w:cs="Times New Roman"/>
              <w:color w:val="000000" w:themeColor="text1"/>
              <w:sz w:val="24"/>
              <w:szCs w:val="24"/>
            </w:rPr>
          </w:rPrChange>
        </w:rPr>
        <w:t>Makes complex tasks simple with an intuitive UI and approach to data transformation.</w:t>
      </w:r>
    </w:p>
    <w:p w14:paraId="2AC1F8E5" w14:textId="77777777" w:rsidR="00C84D45" w:rsidRPr="00D4036E" w:rsidRDefault="00C84D45" w:rsidP="00C84D45">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Change w:id="131"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Change w:id="132" w:author="Bhattacharjee, Biswaroop" w:date="2022-09-20T17:41:00Z">
            <w:rPr>
              <w:rFonts w:ascii="Times New Roman" w:hAnsi="Times New Roman" w:cs="Times New Roman"/>
              <w:color w:val="000000" w:themeColor="text1"/>
              <w:sz w:val="24"/>
              <w:szCs w:val="24"/>
            </w:rPr>
          </w:rPrChange>
        </w:rPr>
        <w:t>Automated data workflows. </w:t>
      </w:r>
    </w:p>
    <w:p w14:paraId="6E762129" w14:textId="16E0F74D" w:rsidR="00C84D45" w:rsidRPr="00D4036E" w:rsidRDefault="00C84D45" w:rsidP="00C84D45">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Change w:id="133"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Change w:id="134" w:author="Bhattacharjee, Biswaroop" w:date="2022-09-20T17:41:00Z">
            <w:rPr>
              <w:rFonts w:ascii="Times New Roman" w:hAnsi="Times New Roman" w:cs="Times New Roman"/>
              <w:color w:val="000000" w:themeColor="text1"/>
              <w:sz w:val="24"/>
              <w:szCs w:val="24"/>
            </w:rPr>
          </w:rPrChange>
        </w:rPr>
        <w:lastRenderedPageBreak/>
        <w:t>Drag-and-drop browser-based UI so you can build your ELT jobs in minutes.</w:t>
      </w:r>
    </w:p>
    <w:p w14:paraId="4F7C0004" w14:textId="5A8A567C" w:rsidR="00C84D45" w:rsidRPr="00D4036E" w:rsidRDefault="00C84D45" w:rsidP="00C84D45">
      <w:pPr>
        <w:pStyle w:val="ListParagraph"/>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Change w:id="135"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shd w:val="clear" w:color="auto" w:fill="FFFFFF"/>
          <w:rPrChange w:id="136" w:author="Bhattacharjee, Biswaroop" w:date="2022-09-20T17:41:00Z">
            <w:rPr>
              <w:rFonts w:ascii="Times New Roman" w:hAnsi="Times New Roman" w:cs="Times New Roman"/>
              <w:color w:val="000000" w:themeColor="text1"/>
              <w:sz w:val="24"/>
              <w:szCs w:val="24"/>
              <w:shd w:val="clear" w:color="auto" w:fill="FFFFFF"/>
            </w:rPr>
          </w:rPrChange>
        </w:rPr>
        <w:t xml:space="preserve">Talend: </w:t>
      </w:r>
      <w:r w:rsidRPr="00D4036E">
        <w:rPr>
          <w:rFonts w:ascii="Times New Roman" w:hAnsi="Times New Roman" w:cs="Times New Roman"/>
          <w:color w:val="000000" w:themeColor="text1"/>
          <w:sz w:val="24"/>
          <w:szCs w:val="24"/>
          <w:shd w:val="clear" w:color="auto" w:fill="FFFFFF"/>
          <w:rPrChange w:id="137" w:author="Bhattacharjee, Biswaroop" w:date="2022-09-20T17:41:00Z">
            <w:rPr>
              <w:rFonts w:ascii="Times New Roman" w:hAnsi="Times New Roman" w:cs="Times New Roman"/>
              <w:color w:val="000000" w:themeColor="text1"/>
              <w:sz w:val="24"/>
              <w:szCs w:val="24"/>
              <w:shd w:val="clear" w:color="auto" w:fill="FFFFFF"/>
            </w:rPr>
          </w:rPrChange>
        </w:rPr>
        <w:t>The Talend cloud data integration tool is known as one of the best </w:t>
      </w:r>
      <w:r w:rsidRPr="00D4036E">
        <w:rPr>
          <w:rStyle w:val="Strong"/>
          <w:rFonts w:ascii="Times New Roman" w:hAnsi="Times New Roman" w:cs="Times New Roman"/>
          <w:color w:val="000000" w:themeColor="text1"/>
          <w:sz w:val="24"/>
          <w:szCs w:val="24"/>
          <w:shd w:val="clear" w:color="auto" w:fill="FFFFFF"/>
          <w:rPrChange w:id="138" w:author="Bhattacharjee, Biswaroop" w:date="2022-09-20T17:41:00Z">
            <w:rPr>
              <w:rStyle w:val="Strong"/>
              <w:rFonts w:ascii="Times New Roman" w:hAnsi="Times New Roman" w:cs="Times New Roman"/>
              <w:color w:val="000000" w:themeColor="text1"/>
              <w:sz w:val="24"/>
              <w:szCs w:val="24"/>
              <w:shd w:val="clear" w:color="auto" w:fill="FFFFFF"/>
            </w:rPr>
          </w:rPrChange>
        </w:rPr>
        <w:t>ELT tools</w:t>
      </w:r>
      <w:r w:rsidRPr="00D4036E">
        <w:rPr>
          <w:rFonts w:ascii="Times New Roman" w:hAnsi="Times New Roman" w:cs="Times New Roman"/>
          <w:color w:val="000000" w:themeColor="text1"/>
          <w:sz w:val="24"/>
          <w:szCs w:val="24"/>
          <w:shd w:val="clear" w:color="auto" w:fill="FFFFFF"/>
          <w:rPrChange w:id="139" w:author="Bhattacharjee, Biswaroop" w:date="2022-09-20T17:41:00Z">
            <w:rPr>
              <w:rFonts w:ascii="Times New Roman" w:hAnsi="Times New Roman" w:cs="Times New Roman"/>
              <w:color w:val="000000" w:themeColor="text1"/>
              <w:sz w:val="24"/>
              <w:szCs w:val="24"/>
              <w:shd w:val="clear" w:color="auto" w:fill="FFFFFF"/>
            </w:rPr>
          </w:rPrChange>
        </w:rPr>
        <w:t>. It is a modern big data and cloud integration software to connect, extract, and transform any data across the cloud and on-premises.</w:t>
      </w:r>
    </w:p>
    <w:p w14:paraId="3C357BE6" w14:textId="77777777" w:rsidR="00C84D45" w:rsidRPr="00D4036E" w:rsidRDefault="00C84D45" w:rsidP="00BA79C3">
      <w:pPr>
        <w:ind w:left="360" w:firstLine="720"/>
        <w:rPr>
          <w:rFonts w:ascii="Times New Roman" w:hAnsi="Times New Roman" w:cs="Times New Roman"/>
          <w:color w:val="000000" w:themeColor="text1"/>
          <w:sz w:val="24"/>
          <w:szCs w:val="24"/>
          <w:rPrChange w:id="140" w:author="Bhattacharjee, Biswaroop" w:date="2022-09-20T17:41:00Z">
            <w:rPr>
              <w:rFonts w:ascii="Times New Roman" w:hAnsi="Times New Roman" w:cs="Times New Roman"/>
              <w:color w:val="000000" w:themeColor="text1"/>
              <w:sz w:val="24"/>
              <w:szCs w:val="24"/>
            </w:rPr>
          </w:rPrChange>
        </w:rPr>
      </w:pPr>
      <w:r w:rsidRPr="00D4036E">
        <w:rPr>
          <w:rStyle w:val="Strong"/>
          <w:rFonts w:ascii="Times New Roman" w:hAnsi="Times New Roman" w:cs="Times New Roman"/>
          <w:b w:val="0"/>
          <w:bCs w:val="0"/>
          <w:color w:val="000000" w:themeColor="text1"/>
          <w:sz w:val="24"/>
          <w:szCs w:val="24"/>
          <w:rPrChange w:id="141" w:author="Bhattacharjee, Biswaroop" w:date="2022-09-20T17:41:00Z">
            <w:rPr>
              <w:rStyle w:val="Strong"/>
              <w:rFonts w:ascii="Times New Roman" w:hAnsi="Times New Roman" w:cs="Times New Roman"/>
              <w:b w:val="0"/>
              <w:bCs w:val="0"/>
              <w:color w:val="000000" w:themeColor="text1"/>
              <w:sz w:val="24"/>
              <w:szCs w:val="24"/>
            </w:rPr>
          </w:rPrChange>
        </w:rPr>
        <w:t>Features</w:t>
      </w:r>
    </w:p>
    <w:p w14:paraId="6ADEEC03" w14:textId="77777777" w:rsidR="00C84D45" w:rsidRPr="00D4036E" w:rsidRDefault="00C84D45" w:rsidP="00C84D45">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4"/>
          <w:szCs w:val="24"/>
          <w:rPrChange w:id="142"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Change w:id="143" w:author="Bhattacharjee, Biswaroop" w:date="2022-09-20T17:41:00Z">
            <w:rPr>
              <w:rFonts w:ascii="Times New Roman" w:hAnsi="Times New Roman" w:cs="Times New Roman"/>
              <w:color w:val="000000" w:themeColor="text1"/>
              <w:sz w:val="24"/>
              <w:szCs w:val="24"/>
            </w:rPr>
          </w:rPrChange>
        </w:rPr>
        <w:t>A subscription-based data management platform.</w:t>
      </w:r>
    </w:p>
    <w:p w14:paraId="0511178B" w14:textId="77777777" w:rsidR="00C84D45" w:rsidRPr="00D4036E" w:rsidRDefault="00C84D45" w:rsidP="00C84D45">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4"/>
          <w:szCs w:val="24"/>
          <w:rPrChange w:id="144"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Change w:id="145" w:author="Bhattacharjee, Biswaroop" w:date="2022-09-20T17:41:00Z">
            <w:rPr>
              <w:rFonts w:ascii="Times New Roman" w:hAnsi="Times New Roman" w:cs="Times New Roman"/>
              <w:color w:val="000000" w:themeColor="text1"/>
              <w:sz w:val="24"/>
              <w:szCs w:val="24"/>
            </w:rPr>
          </w:rPrChange>
        </w:rPr>
        <w:t>Variety of connectors to various data sources.</w:t>
      </w:r>
    </w:p>
    <w:p w14:paraId="7BC0EB10" w14:textId="77777777" w:rsidR="00C84D45" w:rsidRPr="00D4036E" w:rsidRDefault="00C84D45" w:rsidP="00C84D45">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4"/>
          <w:szCs w:val="24"/>
          <w:rPrChange w:id="146"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Change w:id="147" w:author="Bhattacharjee, Biswaroop" w:date="2022-09-20T17:41:00Z">
            <w:rPr>
              <w:rFonts w:ascii="Times New Roman" w:hAnsi="Times New Roman" w:cs="Times New Roman"/>
              <w:color w:val="000000" w:themeColor="text1"/>
              <w:sz w:val="24"/>
              <w:szCs w:val="24"/>
            </w:rPr>
          </w:rPrChange>
        </w:rPr>
        <w:t>Management and monitoring capabilities.</w:t>
      </w:r>
    </w:p>
    <w:p w14:paraId="3306AE2A" w14:textId="77777777" w:rsidR="00C84D45" w:rsidRPr="00D4036E" w:rsidRDefault="00C84D45" w:rsidP="00C84D45">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4"/>
          <w:szCs w:val="24"/>
          <w:rPrChange w:id="148"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Change w:id="149" w:author="Bhattacharjee, Biswaroop" w:date="2022-09-20T17:41:00Z">
            <w:rPr>
              <w:rFonts w:ascii="Times New Roman" w:hAnsi="Times New Roman" w:cs="Times New Roman"/>
              <w:color w:val="000000" w:themeColor="text1"/>
              <w:sz w:val="24"/>
              <w:szCs w:val="24"/>
            </w:rPr>
          </w:rPrChange>
        </w:rPr>
        <w:t>Log collection and display.</w:t>
      </w:r>
    </w:p>
    <w:p w14:paraId="225443B9" w14:textId="77777777" w:rsidR="00C84D45" w:rsidRPr="00D4036E" w:rsidRDefault="00C84D45" w:rsidP="00C84D45">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4"/>
          <w:szCs w:val="24"/>
          <w:rPrChange w:id="150"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Change w:id="151" w:author="Bhattacharjee, Biswaroop" w:date="2022-09-20T17:41:00Z">
            <w:rPr>
              <w:rFonts w:ascii="Times New Roman" w:hAnsi="Times New Roman" w:cs="Times New Roman"/>
              <w:color w:val="000000" w:themeColor="text1"/>
              <w:sz w:val="24"/>
              <w:szCs w:val="24"/>
            </w:rPr>
          </w:rPrChange>
        </w:rPr>
        <w:t>Easily deployable in a cloud environment.</w:t>
      </w:r>
    </w:p>
    <w:p w14:paraId="03CB5468" w14:textId="49A66165" w:rsidR="00C7558D" w:rsidRPr="00D4036E" w:rsidRDefault="00C84D45" w:rsidP="00BB69C4">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Change w:id="152" w:author="Bhattacharjee, Biswaroop" w:date="2022-09-20T17:41:00Z">
            <w:rPr>
              <w:rFonts w:ascii="Times New Roman" w:hAnsi="Times New Roman" w:cs="Times New Roman"/>
              <w:color w:val="000000" w:themeColor="text1"/>
              <w:sz w:val="24"/>
              <w:szCs w:val="24"/>
            </w:rPr>
          </w:rPrChange>
        </w:rPr>
      </w:pPr>
      <w:r w:rsidRPr="00D4036E">
        <w:rPr>
          <w:rFonts w:ascii="Times New Roman" w:hAnsi="Times New Roman" w:cs="Times New Roman"/>
          <w:color w:val="000000" w:themeColor="text1"/>
          <w:sz w:val="24"/>
          <w:szCs w:val="24"/>
          <w:rPrChange w:id="153" w:author="Bhattacharjee, Biswaroop" w:date="2022-09-20T17:41:00Z">
            <w:rPr>
              <w:rFonts w:ascii="Times New Roman" w:hAnsi="Times New Roman" w:cs="Times New Roman"/>
              <w:color w:val="000000" w:themeColor="text1"/>
              <w:sz w:val="24"/>
              <w:szCs w:val="24"/>
            </w:rPr>
          </w:rPrChange>
        </w:rPr>
        <w:t>Data can be loaded into your data lakes and warehouses without formatting which makes the ingestion speed much quicker.</w:t>
      </w:r>
    </w:p>
    <w:sectPr w:rsidR="00C7558D" w:rsidRPr="00D403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1C1E3" w14:textId="77777777" w:rsidR="00C7558D" w:rsidRDefault="00C7558D" w:rsidP="00C7558D">
      <w:pPr>
        <w:spacing w:after="0" w:line="240" w:lineRule="auto"/>
      </w:pPr>
      <w:r>
        <w:separator/>
      </w:r>
    </w:p>
  </w:endnote>
  <w:endnote w:type="continuationSeparator" w:id="0">
    <w:p w14:paraId="5814DA7B" w14:textId="77777777" w:rsidR="00C7558D" w:rsidRDefault="00C7558D" w:rsidP="00C75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88882" w14:textId="77777777" w:rsidR="00C7558D" w:rsidRDefault="00C7558D" w:rsidP="00C7558D">
      <w:pPr>
        <w:spacing w:after="0" w:line="240" w:lineRule="auto"/>
      </w:pPr>
      <w:r>
        <w:separator/>
      </w:r>
    </w:p>
  </w:footnote>
  <w:footnote w:type="continuationSeparator" w:id="0">
    <w:p w14:paraId="44CB0EE8" w14:textId="77777777" w:rsidR="00C7558D" w:rsidRDefault="00C7558D" w:rsidP="00C75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EFDD" w14:textId="5164F89A" w:rsidR="00C7558D" w:rsidRDefault="00C7558D">
    <w:pPr>
      <w:pStyle w:val="Header"/>
    </w:pPr>
    <w:r>
      <w:t>Biswaroop Bhattacharjee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AD5"/>
    <w:multiLevelType w:val="hybridMultilevel"/>
    <w:tmpl w:val="A296026E"/>
    <w:lvl w:ilvl="0" w:tplc="B3A2C1FE">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B75BBD"/>
    <w:multiLevelType w:val="hybridMultilevel"/>
    <w:tmpl w:val="A4980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F34F6"/>
    <w:multiLevelType w:val="multilevel"/>
    <w:tmpl w:val="F43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478B6"/>
    <w:multiLevelType w:val="multilevel"/>
    <w:tmpl w:val="4274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A258C0"/>
    <w:multiLevelType w:val="multilevel"/>
    <w:tmpl w:val="047676F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35BF2D0E"/>
    <w:multiLevelType w:val="multilevel"/>
    <w:tmpl w:val="3A96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673944"/>
    <w:multiLevelType w:val="multilevel"/>
    <w:tmpl w:val="2E608492"/>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7" w15:restartNumberingAfterBreak="0">
    <w:nsid w:val="54BF6457"/>
    <w:multiLevelType w:val="multilevel"/>
    <w:tmpl w:val="697C2F96"/>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8" w15:restartNumberingAfterBreak="0">
    <w:nsid w:val="725C05DB"/>
    <w:multiLevelType w:val="multilevel"/>
    <w:tmpl w:val="B14E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5110CD"/>
    <w:multiLevelType w:val="multilevel"/>
    <w:tmpl w:val="8D44E910"/>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num w:numId="1">
    <w:abstractNumId w:val="1"/>
  </w:num>
  <w:num w:numId="2">
    <w:abstractNumId w:val="3"/>
  </w:num>
  <w:num w:numId="3">
    <w:abstractNumId w:val="8"/>
  </w:num>
  <w:num w:numId="4">
    <w:abstractNumId w:val="2"/>
  </w:num>
  <w:num w:numId="5">
    <w:abstractNumId w:val="5"/>
  </w:num>
  <w:num w:numId="6">
    <w:abstractNumId w:val="0"/>
  </w:num>
  <w:num w:numId="7">
    <w:abstractNumId w:val="6"/>
  </w:num>
  <w:num w:numId="8">
    <w:abstractNumId w:val="9"/>
  </w:num>
  <w:num w:numId="9">
    <w:abstractNumId w:val="7"/>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hattacharjee, Biswaroop">
    <w15:presenceInfo w15:providerId="AD" w15:userId="S::bibhattacharjee@deloitte.com::a85eb0a6-4b4d-48d9-9235-dc6418d58e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8D"/>
    <w:rsid w:val="000867C7"/>
    <w:rsid w:val="001D17B1"/>
    <w:rsid w:val="007C14F1"/>
    <w:rsid w:val="007E57B5"/>
    <w:rsid w:val="00BA79C3"/>
    <w:rsid w:val="00C7558D"/>
    <w:rsid w:val="00C84D45"/>
    <w:rsid w:val="00CB49C9"/>
    <w:rsid w:val="00D4036E"/>
    <w:rsid w:val="00EB35A2"/>
    <w:rsid w:val="00F8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3FC54"/>
  <w15:chartTrackingRefBased/>
  <w15:docId w15:val="{FF9A8B3E-F268-4BA5-B155-D25D230F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84D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58D"/>
    <w:pPr>
      <w:ind w:left="720"/>
      <w:contextualSpacing/>
    </w:pPr>
  </w:style>
  <w:style w:type="paragraph" w:styleId="NormalWeb">
    <w:name w:val="Normal (Web)"/>
    <w:basedOn w:val="Normal"/>
    <w:uiPriority w:val="99"/>
    <w:semiHidden/>
    <w:unhideWhenUsed/>
    <w:rsid w:val="00C755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58D"/>
    <w:rPr>
      <w:b/>
      <w:bCs/>
    </w:rPr>
  </w:style>
  <w:style w:type="paragraph" w:styleId="Header">
    <w:name w:val="header"/>
    <w:basedOn w:val="Normal"/>
    <w:link w:val="HeaderChar"/>
    <w:uiPriority w:val="99"/>
    <w:unhideWhenUsed/>
    <w:rsid w:val="00C75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58D"/>
  </w:style>
  <w:style w:type="paragraph" w:styleId="Footer">
    <w:name w:val="footer"/>
    <w:basedOn w:val="Normal"/>
    <w:link w:val="FooterChar"/>
    <w:uiPriority w:val="99"/>
    <w:unhideWhenUsed/>
    <w:rsid w:val="00C75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58D"/>
  </w:style>
  <w:style w:type="character" w:customStyle="1" w:styleId="Heading4Char">
    <w:name w:val="Heading 4 Char"/>
    <w:basedOn w:val="DefaultParagraphFont"/>
    <w:link w:val="Heading4"/>
    <w:uiPriority w:val="9"/>
    <w:rsid w:val="00C84D4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558">
      <w:bodyDiv w:val="1"/>
      <w:marLeft w:val="0"/>
      <w:marRight w:val="0"/>
      <w:marTop w:val="0"/>
      <w:marBottom w:val="0"/>
      <w:divBdr>
        <w:top w:val="none" w:sz="0" w:space="0" w:color="auto"/>
        <w:left w:val="none" w:sz="0" w:space="0" w:color="auto"/>
        <w:bottom w:val="none" w:sz="0" w:space="0" w:color="auto"/>
        <w:right w:val="none" w:sz="0" w:space="0" w:color="auto"/>
      </w:divBdr>
    </w:div>
    <w:div w:id="17900915">
      <w:bodyDiv w:val="1"/>
      <w:marLeft w:val="0"/>
      <w:marRight w:val="0"/>
      <w:marTop w:val="0"/>
      <w:marBottom w:val="0"/>
      <w:divBdr>
        <w:top w:val="none" w:sz="0" w:space="0" w:color="auto"/>
        <w:left w:val="none" w:sz="0" w:space="0" w:color="auto"/>
        <w:bottom w:val="none" w:sz="0" w:space="0" w:color="auto"/>
        <w:right w:val="none" w:sz="0" w:space="0" w:color="auto"/>
      </w:divBdr>
    </w:div>
    <w:div w:id="570238317">
      <w:bodyDiv w:val="1"/>
      <w:marLeft w:val="0"/>
      <w:marRight w:val="0"/>
      <w:marTop w:val="0"/>
      <w:marBottom w:val="0"/>
      <w:divBdr>
        <w:top w:val="none" w:sz="0" w:space="0" w:color="auto"/>
        <w:left w:val="none" w:sz="0" w:space="0" w:color="auto"/>
        <w:bottom w:val="none" w:sz="0" w:space="0" w:color="auto"/>
        <w:right w:val="none" w:sz="0" w:space="0" w:color="auto"/>
      </w:divBdr>
    </w:div>
    <w:div w:id="747313129">
      <w:bodyDiv w:val="1"/>
      <w:marLeft w:val="0"/>
      <w:marRight w:val="0"/>
      <w:marTop w:val="0"/>
      <w:marBottom w:val="0"/>
      <w:divBdr>
        <w:top w:val="none" w:sz="0" w:space="0" w:color="auto"/>
        <w:left w:val="none" w:sz="0" w:space="0" w:color="auto"/>
        <w:bottom w:val="none" w:sz="0" w:space="0" w:color="auto"/>
        <w:right w:val="none" w:sz="0" w:space="0" w:color="auto"/>
      </w:divBdr>
    </w:div>
    <w:div w:id="762452122">
      <w:bodyDiv w:val="1"/>
      <w:marLeft w:val="0"/>
      <w:marRight w:val="0"/>
      <w:marTop w:val="0"/>
      <w:marBottom w:val="0"/>
      <w:divBdr>
        <w:top w:val="none" w:sz="0" w:space="0" w:color="auto"/>
        <w:left w:val="none" w:sz="0" w:space="0" w:color="auto"/>
        <w:bottom w:val="none" w:sz="0" w:space="0" w:color="auto"/>
        <w:right w:val="none" w:sz="0" w:space="0" w:color="auto"/>
      </w:divBdr>
    </w:div>
    <w:div w:id="1203321450">
      <w:bodyDiv w:val="1"/>
      <w:marLeft w:val="0"/>
      <w:marRight w:val="0"/>
      <w:marTop w:val="0"/>
      <w:marBottom w:val="0"/>
      <w:divBdr>
        <w:top w:val="none" w:sz="0" w:space="0" w:color="auto"/>
        <w:left w:val="none" w:sz="0" w:space="0" w:color="auto"/>
        <w:bottom w:val="none" w:sz="0" w:space="0" w:color="auto"/>
        <w:right w:val="none" w:sz="0" w:space="0" w:color="auto"/>
      </w:divBdr>
    </w:div>
    <w:div w:id="1650673896">
      <w:bodyDiv w:val="1"/>
      <w:marLeft w:val="0"/>
      <w:marRight w:val="0"/>
      <w:marTop w:val="0"/>
      <w:marBottom w:val="0"/>
      <w:divBdr>
        <w:top w:val="none" w:sz="0" w:space="0" w:color="auto"/>
        <w:left w:val="none" w:sz="0" w:space="0" w:color="auto"/>
        <w:bottom w:val="none" w:sz="0" w:space="0" w:color="auto"/>
        <w:right w:val="none" w:sz="0" w:space="0" w:color="auto"/>
      </w:divBdr>
    </w:div>
    <w:div w:id="1724255385">
      <w:bodyDiv w:val="1"/>
      <w:marLeft w:val="0"/>
      <w:marRight w:val="0"/>
      <w:marTop w:val="0"/>
      <w:marBottom w:val="0"/>
      <w:divBdr>
        <w:top w:val="none" w:sz="0" w:space="0" w:color="auto"/>
        <w:left w:val="none" w:sz="0" w:space="0" w:color="auto"/>
        <w:bottom w:val="none" w:sz="0" w:space="0" w:color="auto"/>
        <w:right w:val="none" w:sz="0" w:space="0" w:color="auto"/>
      </w:divBdr>
    </w:div>
    <w:div w:id="21155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Biswaroop</dc:creator>
  <cp:keywords/>
  <dc:description/>
  <cp:lastModifiedBy>Bhattacharjee, Biswaroop</cp:lastModifiedBy>
  <cp:revision>7</cp:revision>
  <dcterms:created xsi:type="dcterms:W3CDTF">2022-09-20T11:47:00Z</dcterms:created>
  <dcterms:modified xsi:type="dcterms:W3CDTF">2022-09-20T12:11:00Z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2022-09-20T11:47:52Z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191b39f9-3753-4c5e-bc17-9044b9ea0ae6</vt:lpwstr>
  </property>
  <property fmtid="{D5CDD505-2E9C-101B-9397-08002B2CF9AE}" pid="8" name="MSIP_Label_ea60d57e-af5b-4752-ac57-3e4f28ca11dc_ContentBits">
    <vt:lpwstr>0</vt:lpwstr>
  </property>
</Properties>
</file>